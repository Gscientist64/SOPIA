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6951" w14:textId="2CE6AA76" w:rsidR="00B7013B" w:rsidRPr="00EE2A6B" w:rsidRDefault="00000000">
      <w:pPr>
        <w:jc w:val="both"/>
        <w:rPr>
          <w:rFonts w:ascii="Arial" w:hAnsi="Arial" w:cs="Arial"/>
          <w:b/>
          <w:sz w:val="32"/>
          <w:szCs w:val="32"/>
        </w:rPr>
      </w:pPr>
      <w:r w:rsidRPr="00EE2A6B">
        <w:rPr>
          <w:rFonts w:ascii="Arial" w:hAnsi="Arial" w:cs="Arial"/>
          <w:b/>
          <w:sz w:val="32"/>
          <w:szCs w:val="32"/>
        </w:rPr>
        <w:t xml:space="preserve">Standard Operating Procedure on Prevention of Mother to Child Transmission </w:t>
      </w:r>
      <w:r w:rsidR="00EE2A6B">
        <w:rPr>
          <w:rFonts w:ascii="Arial" w:hAnsi="Arial" w:cs="Arial"/>
          <w:b/>
          <w:sz w:val="32"/>
          <w:szCs w:val="32"/>
        </w:rPr>
        <w:t xml:space="preserve">(PMTCT) </w:t>
      </w:r>
      <w:r w:rsidRPr="00EE2A6B">
        <w:rPr>
          <w:rFonts w:ascii="Arial" w:hAnsi="Arial" w:cs="Arial"/>
          <w:b/>
          <w:sz w:val="32"/>
          <w:szCs w:val="32"/>
        </w:rPr>
        <w:t>of HIV</w:t>
      </w:r>
    </w:p>
    <w:p w14:paraId="71E21EBE" w14:textId="35C9557E" w:rsidR="00B7013B" w:rsidRPr="00EE2A6B" w:rsidRDefault="00000000">
      <w:pPr>
        <w:jc w:val="both"/>
        <w:rPr>
          <w:rFonts w:ascii="Arial" w:hAnsi="Arial" w:cs="Arial"/>
          <w:b/>
        </w:rPr>
      </w:pPr>
      <w:r w:rsidRPr="00EE2A6B">
        <w:rPr>
          <w:rFonts w:ascii="Arial" w:hAnsi="Arial" w:cs="Arial"/>
          <w:b/>
        </w:rPr>
        <w:t>Background</w:t>
      </w:r>
    </w:p>
    <w:p w14:paraId="0AC24275" w14:textId="67211B7B" w:rsidR="00B7013B" w:rsidRPr="00EE2A6B" w:rsidRDefault="00000000">
      <w:pPr>
        <w:jc w:val="both"/>
        <w:rPr>
          <w:rFonts w:ascii="Arial" w:hAnsi="Arial" w:cs="Arial"/>
        </w:rPr>
      </w:pPr>
      <w:r w:rsidRPr="00EE2A6B">
        <w:rPr>
          <w:rFonts w:ascii="Arial" w:hAnsi="Arial" w:cs="Arial"/>
        </w:rPr>
        <w:t xml:space="preserve">A mother infected with HIV can transmit the virus to her child while pregnant, during delivery or through breastfeeding. This is called mother-to-child transmission (MTCT) or vertical transmission; while measures taken to forestall the transmission is called prevention of mother-to-child transmission. Without any interventions, 25-40% of children born to HIV infected mothers will become </w:t>
      </w:r>
      <w:r w:rsidR="00EE2A6B" w:rsidRPr="00EE2A6B">
        <w:rPr>
          <w:rFonts w:ascii="Arial" w:hAnsi="Arial" w:cs="Arial"/>
        </w:rPr>
        <w:t>infected,</w:t>
      </w:r>
      <w:r w:rsidRPr="00EE2A6B">
        <w:rPr>
          <w:rFonts w:ascii="Arial" w:hAnsi="Arial" w:cs="Arial"/>
        </w:rPr>
        <w:t xml:space="preserve"> accounting for most HIV infections in children. </w:t>
      </w:r>
    </w:p>
    <w:p w14:paraId="597C377A" w14:textId="77777777" w:rsidR="00B7013B" w:rsidRPr="00EE2A6B" w:rsidRDefault="00000000">
      <w:pPr>
        <w:jc w:val="both"/>
        <w:rPr>
          <w:rFonts w:ascii="Arial" w:hAnsi="Arial" w:cs="Arial"/>
        </w:rPr>
      </w:pPr>
      <w:r w:rsidRPr="00EE2A6B">
        <w:rPr>
          <w:rFonts w:ascii="Arial" w:hAnsi="Arial" w:cs="Arial"/>
        </w:rPr>
        <w:t>Risk factors</w:t>
      </w:r>
    </w:p>
    <w:tbl>
      <w:tblPr>
        <w:tblStyle w:val="a"/>
        <w:tblW w:w="8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5"/>
        <w:gridCol w:w="4235"/>
      </w:tblGrid>
      <w:tr w:rsidR="00B7013B" w:rsidRPr="00EE2A6B" w14:paraId="791AF277" w14:textId="77777777" w:rsidTr="00EE2A6B">
        <w:trPr>
          <w:trHeight w:val="3436"/>
        </w:trPr>
        <w:tc>
          <w:tcPr>
            <w:tcW w:w="4235" w:type="dxa"/>
            <w:shd w:val="clear" w:color="auto" w:fill="auto"/>
            <w:tcMar>
              <w:top w:w="100" w:type="dxa"/>
              <w:left w:w="100" w:type="dxa"/>
              <w:bottom w:w="100" w:type="dxa"/>
              <w:right w:w="100" w:type="dxa"/>
            </w:tcMar>
          </w:tcPr>
          <w:p w14:paraId="0D692D46" w14:textId="77777777" w:rsidR="00B7013B" w:rsidRPr="00EE2A6B" w:rsidRDefault="00000000" w:rsidP="00EE2A6B">
            <w:pPr>
              <w:widowControl w:val="0"/>
              <w:pBdr>
                <w:top w:val="nil"/>
                <w:left w:val="nil"/>
                <w:bottom w:val="nil"/>
                <w:right w:val="nil"/>
                <w:between w:val="nil"/>
              </w:pBdr>
              <w:spacing w:after="0" w:line="240" w:lineRule="auto"/>
              <w:rPr>
                <w:rFonts w:ascii="Arial" w:hAnsi="Arial" w:cs="Arial"/>
                <w:sz w:val="20"/>
                <w:szCs w:val="20"/>
              </w:rPr>
            </w:pPr>
            <w:r w:rsidRPr="00EE2A6B">
              <w:rPr>
                <w:rFonts w:ascii="Arial" w:hAnsi="Arial" w:cs="Arial"/>
                <w:sz w:val="20"/>
                <w:szCs w:val="20"/>
              </w:rPr>
              <w:t>Maternal</w:t>
            </w:r>
          </w:p>
          <w:p w14:paraId="16FA83C4" w14:textId="77777777" w:rsidR="00B7013B" w:rsidRPr="00EE2A6B" w:rsidRDefault="00000000" w:rsidP="00EE2A6B">
            <w:pPr>
              <w:numPr>
                <w:ilvl w:val="0"/>
                <w:numId w:val="1"/>
              </w:numPr>
              <w:spacing w:after="0" w:line="240" w:lineRule="auto"/>
              <w:jc w:val="both"/>
              <w:rPr>
                <w:rFonts w:ascii="Arial" w:hAnsi="Arial" w:cs="Arial"/>
                <w:sz w:val="20"/>
                <w:szCs w:val="20"/>
              </w:rPr>
            </w:pPr>
            <w:r w:rsidRPr="00EE2A6B">
              <w:rPr>
                <w:rFonts w:ascii="Arial" w:hAnsi="Arial" w:cs="Arial"/>
                <w:sz w:val="20"/>
                <w:szCs w:val="20"/>
              </w:rPr>
              <w:t>Low contraceptive use</w:t>
            </w:r>
          </w:p>
          <w:p w14:paraId="239DA58F" w14:textId="77777777" w:rsidR="00B7013B" w:rsidRPr="00EE2A6B" w:rsidRDefault="00000000" w:rsidP="00EE2A6B">
            <w:pPr>
              <w:numPr>
                <w:ilvl w:val="0"/>
                <w:numId w:val="1"/>
              </w:numPr>
              <w:spacing w:after="0" w:line="240" w:lineRule="auto"/>
              <w:jc w:val="both"/>
              <w:rPr>
                <w:rFonts w:ascii="Arial" w:hAnsi="Arial" w:cs="Arial"/>
                <w:sz w:val="20"/>
                <w:szCs w:val="20"/>
              </w:rPr>
            </w:pPr>
            <w:r w:rsidRPr="00EE2A6B">
              <w:rPr>
                <w:rFonts w:ascii="Arial" w:hAnsi="Arial" w:cs="Arial"/>
                <w:sz w:val="20"/>
                <w:szCs w:val="20"/>
              </w:rPr>
              <w:t xml:space="preserve">High viral load during pregnancy, labour, </w:t>
            </w:r>
            <w:proofErr w:type="gramStart"/>
            <w:r w:rsidRPr="00EE2A6B">
              <w:rPr>
                <w:rFonts w:ascii="Arial" w:hAnsi="Arial" w:cs="Arial"/>
                <w:sz w:val="20"/>
                <w:szCs w:val="20"/>
              </w:rPr>
              <w:t>delivery</w:t>
            </w:r>
            <w:proofErr w:type="gramEnd"/>
            <w:r w:rsidRPr="00EE2A6B">
              <w:rPr>
                <w:rFonts w:ascii="Arial" w:hAnsi="Arial" w:cs="Arial"/>
                <w:sz w:val="20"/>
                <w:szCs w:val="20"/>
              </w:rPr>
              <w:t xml:space="preserve"> and breastfeeding.</w:t>
            </w:r>
          </w:p>
          <w:p w14:paraId="71E530FE" w14:textId="77777777" w:rsidR="00B7013B" w:rsidRPr="00EE2A6B" w:rsidRDefault="00000000" w:rsidP="00EE2A6B">
            <w:pPr>
              <w:numPr>
                <w:ilvl w:val="0"/>
                <w:numId w:val="1"/>
              </w:numPr>
              <w:spacing w:line="240" w:lineRule="auto"/>
              <w:jc w:val="both"/>
              <w:rPr>
                <w:rFonts w:ascii="Arial" w:hAnsi="Arial" w:cs="Arial"/>
                <w:sz w:val="20"/>
                <w:szCs w:val="20"/>
              </w:rPr>
            </w:pPr>
            <w:r w:rsidRPr="00EE2A6B">
              <w:rPr>
                <w:rFonts w:ascii="Arial" w:hAnsi="Arial" w:cs="Arial"/>
                <w:sz w:val="20"/>
                <w:szCs w:val="20"/>
              </w:rPr>
              <w:t>Other infections (including STIs and malnutrition in the woman).</w:t>
            </w:r>
          </w:p>
          <w:p w14:paraId="00957C82" w14:textId="77777777" w:rsidR="00B7013B" w:rsidRPr="00EE2A6B" w:rsidRDefault="00000000" w:rsidP="00EE2A6B">
            <w:pPr>
              <w:numPr>
                <w:ilvl w:val="0"/>
                <w:numId w:val="1"/>
              </w:numPr>
              <w:spacing w:line="240" w:lineRule="auto"/>
              <w:jc w:val="both"/>
              <w:rPr>
                <w:rFonts w:ascii="Arial" w:hAnsi="Arial" w:cs="Arial"/>
                <w:sz w:val="20"/>
                <w:szCs w:val="20"/>
              </w:rPr>
            </w:pPr>
            <w:r w:rsidRPr="00EE2A6B">
              <w:rPr>
                <w:rFonts w:ascii="Arial" w:hAnsi="Arial" w:cs="Arial"/>
                <w:sz w:val="20"/>
                <w:szCs w:val="20"/>
              </w:rPr>
              <w:t>Haemorrhage (bleeding in pregnancy)</w:t>
            </w:r>
          </w:p>
          <w:p w14:paraId="01D64100" w14:textId="77777777" w:rsidR="00B7013B" w:rsidRPr="00EE2A6B" w:rsidRDefault="00000000" w:rsidP="00EE2A6B">
            <w:pPr>
              <w:numPr>
                <w:ilvl w:val="0"/>
                <w:numId w:val="1"/>
              </w:numPr>
              <w:spacing w:after="0" w:line="240" w:lineRule="auto"/>
              <w:jc w:val="both"/>
              <w:rPr>
                <w:rFonts w:ascii="Arial" w:hAnsi="Arial" w:cs="Arial"/>
                <w:sz w:val="20"/>
                <w:szCs w:val="20"/>
              </w:rPr>
            </w:pPr>
            <w:r w:rsidRPr="00EE2A6B">
              <w:rPr>
                <w:rFonts w:ascii="Arial" w:hAnsi="Arial" w:cs="Arial"/>
                <w:sz w:val="20"/>
                <w:szCs w:val="20"/>
              </w:rPr>
              <w:t>Fetal manipulations</w:t>
            </w:r>
          </w:p>
          <w:p w14:paraId="13885234" w14:textId="77777777" w:rsidR="00B7013B" w:rsidRPr="00EE2A6B" w:rsidRDefault="00000000" w:rsidP="00EE2A6B">
            <w:pPr>
              <w:numPr>
                <w:ilvl w:val="0"/>
                <w:numId w:val="1"/>
              </w:numPr>
              <w:spacing w:after="0" w:line="240" w:lineRule="auto"/>
              <w:jc w:val="both"/>
              <w:rPr>
                <w:rFonts w:ascii="Arial" w:hAnsi="Arial" w:cs="Arial"/>
                <w:sz w:val="20"/>
                <w:szCs w:val="20"/>
              </w:rPr>
            </w:pPr>
            <w:r w:rsidRPr="00EE2A6B">
              <w:rPr>
                <w:rFonts w:ascii="Arial" w:hAnsi="Arial" w:cs="Arial"/>
                <w:sz w:val="20"/>
                <w:szCs w:val="20"/>
              </w:rPr>
              <w:t>Early rupture of membranes (&gt;4hours before delivery)</w:t>
            </w:r>
          </w:p>
          <w:p w14:paraId="6FC65284" w14:textId="77777777" w:rsidR="00B7013B" w:rsidRPr="00EE2A6B" w:rsidRDefault="00000000" w:rsidP="00EE2A6B">
            <w:pPr>
              <w:numPr>
                <w:ilvl w:val="0"/>
                <w:numId w:val="1"/>
              </w:numPr>
              <w:spacing w:line="240" w:lineRule="auto"/>
              <w:jc w:val="both"/>
              <w:rPr>
                <w:rFonts w:ascii="Arial" w:hAnsi="Arial" w:cs="Arial"/>
                <w:sz w:val="20"/>
                <w:szCs w:val="20"/>
              </w:rPr>
            </w:pPr>
            <w:r w:rsidRPr="00EE2A6B">
              <w:rPr>
                <w:rFonts w:ascii="Arial" w:hAnsi="Arial" w:cs="Arial"/>
                <w:sz w:val="20"/>
                <w:szCs w:val="20"/>
              </w:rPr>
              <w:t>Instrumental deliveries (use of forceps or vacuums; including episiotomy)</w:t>
            </w:r>
          </w:p>
        </w:tc>
        <w:tc>
          <w:tcPr>
            <w:tcW w:w="4235" w:type="dxa"/>
            <w:shd w:val="clear" w:color="auto" w:fill="auto"/>
            <w:tcMar>
              <w:top w:w="100" w:type="dxa"/>
              <w:left w:w="100" w:type="dxa"/>
              <w:bottom w:w="100" w:type="dxa"/>
              <w:right w:w="100" w:type="dxa"/>
            </w:tcMar>
          </w:tcPr>
          <w:p w14:paraId="2658774C" w14:textId="77777777" w:rsidR="00B7013B" w:rsidRPr="00EE2A6B" w:rsidRDefault="00000000" w:rsidP="00EE2A6B">
            <w:pPr>
              <w:widowControl w:val="0"/>
              <w:pBdr>
                <w:top w:val="nil"/>
                <w:left w:val="nil"/>
                <w:bottom w:val="nil"/>
                <w:right w:val="nil"/>
                <w:between w:val="nil"/>
              </w:pBdr>
              <w:spacing w:after="0" w:line="240" w:lineRule="auto"/>
              <w:rPr>
                <w:rFonts w:ascii="Arial" w:hAnsi="Arial" w:cs="Arial"/>
                <w:sz w:val="20"/>
                <w:szCs w:val="20"/>
              </w:rPr>
            </w:pPr>
            <w:r w:rsidRPr="00EE2A6B">
              <w:rPr>
                <w:rFonts w:ascii="Arial" w:hAnsi="Arial" w:cs="Arial"/>
                <w:sz w:val="20"/>
                <w:szCs w:val="20"/>
              </w:rPr>
              <w:t xml:space="preserve">Infant </w:t>
            </w:r>
          </w:p>
          <w:p w14:paraId="2AE558AE" w14:textId="77777777" w:rsidR="00B7013B" w:rsidRPr="00EE2A6B" w:rsidRDefault="00000000" w:rsidP="00EE2A6B">
            <w:pPr>
              <w:numPr>
                <w:ilvl w:val="0"/>
                <w:numId w:val="4"/>
              </w:numPr>
              <w:spacing w:after="0" w:line="240" w:lineRule="auto"/>
              <w:jc w:val="both"/>
              <w:rPr>
                <w:rFonts w:ascii="Arial" w:hAnsi="Arial" w:cs="Arial"/>
                <w:sz w:val="20"/>
                <w:szCs w:val="20"/>
              </w:rPr>
            </w:pPr>
            <w:r w:rsidRPr="00EE2A6B">
              <w:rPr>
                <w:rFonts w:ascii="Arial" w:hAnsi="Arial" w:cs="Arial"/>
                <w:sz w:val="20"/>
                <w:szCs w:val="20"/>
              </w:rPr>
              <w:t>Preterm birth.</w:t>
            </w:r>
          </w:p>
          <w:p w14:paraId="3B87DC49" w14:textId="77777777" w:rsidR="00B7013B" w:rsidRPr="00EE2A6B" w:rsidRDefault="00000000" w:rsidP="00EE2A6B">
            <w:pPr>
              <w:numPr>
                <w:ilvl w:val="0"/>
                <w:numId w:val="4"/>
              </w:numPr>
              <w:spacing w:after="0" w:line="240" w:lineRule="auto"/>
              <w:jc w:val="both"/>
              <w:rPr>
                <w:rFonts w:ascii="Arial" w:hAnsi="Arial" w:cs="Arial"/>
                <w:sz w:val="20"/>
                <w:szCs w:val="20"/>
              </w:rPr>
            </w:pPr>
            <w:r w:rsidRPr="00EE2A6B">
              <w:rPr>
                <w:rFonts w:ascii="Arial" w:hAnsi="Arial" w:cs="Arial"/>
                <w:sz w:val="20"/>
                <w:szCs w:val="20"/>
              </w:rPr>
              <w:t>First infant in multiple birth</w:t>
            </w:r>
          </w:p>
          <w:p w14:paraId="661AA486" w14:textId="77777777" w:rsidR="00B7013B" w:rsidRPr="00EE2A6B" w:rsidRDefault="00000000" w:rsidP="00EE2A6B">
            <w:pPr>
              <w:numPr>
                <w:ilvl w:val="0"/>
                <w:numId w:val="4"/>
              </w:numPr>
              <w:spacing w:after="0" w:line="240" w:lineRule="auto"/>
              <w:jc w:val="both"/>
              <w:rPr>
                <w:rFonts w:ascii="Arial" w:hAnsi="Arial" w:cs="Arial"/>
                <w:sz w:val="20"/>
                <w:szCs w:val="20"/>
              </w:rPr>
            </w:pPr>
            <w:r w:rsidRPr="00EE2A6B">
              <w:rPr>
                <w:rFonts w:ascii="Arial" w:hAnsi="Arial" w:cs="Arial"/>
                <w:sz w:val="20"/>
                <w:szCs w:val="20"/>
              </w:rPr>
              <w:t>Extended duration of breastfeeding.</w:t>
            </w:r>
          </w:p>
          <w:p w14:paraId="272697E0" w14:textId="77777777" w:rsidR="00B7013B" w:rsidRPr="00EE2A6B" w:rsidRDefault="00000000" w:rsidP="00EE2A6B">
            <w:pPr>
              <w:numPr>
                <w:ilvl w:val="0"/>
                <w:numId w:val="4"/>
              </w:numPr>
              <w:spacing w:after="0" w:line="240" w:lineRule="auto"/>
              <w:jc w:val="both"/>
              <w:rPr>
                <w:rFonts w:ascii="Arial" w:hAnsi="Arial" w:cs="Arial"/>
                <w:sz w:val="20"/>
                <w:szCs w:val="20"/>
              </w:rPr>
            </w:pPr>
            <w:r w:rsidRPr="00EE2A6B">
              <w:rPr>
                <w:rFonts w:ascii="Arial" w:hAnsi="Arial" w:cs="Arial"/>
                <w:sz w:val="20"/>
                <w:szCs w:val="20"/>
              </w:rPr>
              <w:t>Early mixed feeding</w:t>
            </w:r>
          </w:p>
          <w:p w14:paraId="0E9D3522" w14:textId="77777777" w:rsidR="00B7013B" w:rsidRPr="00EE2A6B" w:rsidRDefault="00000000" w:rsidP="00EE2A6B">
            <w:pPr>
              <w:numPr>
                <w:ilvl w:val="0"/>
                <w:numId w:val="4"/>
              </w:numPr>
              <w:spacing w:line="240" w:lineRule="auto"/>
              <w:jc w:val="both"/>
              <w:rPr>
                <w:rFonts w:ascii="Arial" w:hAnsi="Arial" w:cs="Arial"/>
                <w:sz w:val="20"/>
                <w:szCs w:val="20"/>
              </w:rPr>
            </w:pPr>
            <w:r w:rsidRPr="00EE2A6B">
              <w:rPr>
                <w:rFonts w:ascii="Arial" w:hAnsi="Arial" w:cs="Arial"/>
                <w:sz w:val="20"/>
                <w:szCs w:val="20"/>
              </w:rPr>
              <w:t xml:space="preserve">Oral diseases in the infant and breast diseases (abscesses, </w:t>
            </w:r>
            <w:proofErr w:type="gramStart"/>
            <w:r w:rsidRPr="00EE2A6B">
              <w:rPr>
                <w:rFonts w:ascii="Arial" w:hAnsi="Arial" w:cs="Arial"/>
                <w:sz w:val="20"/>
                <w:szCs w:val="20"/>
              </w:rPr>
              <w:t>mastitis</w:t>
            </w:r>
            <w:proofErr w:type="gramEnd"/>
            <w:r w:rsidRPr="00EE2A6B">
              <w:rPr>
                <w:rFonts w:ascii="Arial" w:hAnsi="Arial" w:cs="Arial"/>
                <w:sz w:val="20"/>
                <w:szCs w:val="20"/>
              </w:rPr>
              <w:t xml:space="preserve"> and nipple fissure).</w:t>
            </w:r>
          </w:p>
          <w:p w14:paraId="400C1B24" w14:textId="77777777" w:rsidR="00B7013B" w:rsidRPr="00EE2A6B" w:rsidRDefault="00000000" w:rsidP="00EE2A6B">
            <w:pPr>
              <w:spacing w:line="240" w:lineRule="auto"/>
              <w:jc w:val="both"/>
              <w:rPr>
                <w:rFonts w:ascii="Arial" w:hAnsi="Arial" w:cs="Arial"/>
                <w:sz w:val="20"/>
                <w:szCs w:val="20"/>
              </w:rPr>
            </w:pPr>
            <w:r w:rsidRPr="00EE2A6B">
              <w:rPr>
                <w:rFonts w:ascii="Arial" w:hAnsi="Arial" w:cs="Arial"/>
                <w:sz w:val="20"/>
                <w:szCs w:val="20"/>
              </w:rPr>
              <w:t>Cross-cutting</w:t>
            </w:r>
          </w:p>
          <w:p w14:paraId="2B79F9FD" w14:textId="77777777" w:rsidR="00B7013B" w:rsidRPr="00EE2A6B" w:rsidRDefault="00000000" w:rsidP="00EE2A6B">
            <w:pPr>
              <w:numPr>
                <w:ilvl w:val="0"/>
                <w:numId w:val="13"/>
              </w:numPr>
              <w:spacing w:after="0" w:line="240" w:lineRule="auto"/>
              <w:jc w:val="both"/>
              <w:rPr>
                <w:rFonts w:ascii="Arial" w:hAnsi="Arial" w:cs="Arial"/>
                <w:b/>
                <w:sz w:val="20"/>
                <w:szCs w:val="20"/>
              </w:rPr>
            </w:pPr>
            <w:r w:rsidRPr="00EE2A6B">
              <w:rPr>
                <w:rFonts w:ascii="Arial" w:hAnsi="Arial" w:cs="Arial"/>
                <w:sz w:val="20"/>
                <w:szCs w:val="20"/>
              </w:rPr>
              <w:t>Areas with high HIV prevalence</w:t>
            </w:r>
          </w:p>
          <w:p w14:paraId="01782473" w14:textId="77777777" w:rsidR="00B7013B" w:rsidRPr="00EE2A6B" w:rsidRDefault="00000000" w:rsidP="00EE2A6B">
            <w:pPr>
              <w:widowControl w:val="0"/>
              <w:pBdr>
                <w:top w:val="nil"/>
                <w:left w:val="nil"/>
                <w:bottom w:val="nil"/>
                <w:right w:val="nil"/>
                <w:between w:val="nil"/>
              </w:pBdr>
              <w:spacing w:after="0" w:line="240" w:lineRule="auto"/>
              <w:rPr>
                <w:rFonts w:ascii="Arial" w:hAnsi="Arial" w:cs="Arial"/>
                <w:sz w:val="20"/>
                <w:szCs w:val="20"/>
              </w:rPr>
            </w:pPr>
            <w:r w:rsidRPr="00EE2A6B">
              <w:rPr>
                <w:rFonts w:ascii="Arial" w:hAnsi="Arial" w:cs="Arial"/>
                <w:sz w:val="20"/>
                <w:szCs w:val="20"/>
              </w:rPr>
              <w:t xml:space="preserve"> </w:t>
            </w:r>
          </w:p>
        </w:tc>
      </w:tr>
    </w:tbl>
    <w:p w14:paraId="23AE49AC" w14:textId="1C86F663" w:rsidR="00B7013B" w:rsidRPr="00EE2A6B" w:rsidRDefault="00B7013B" w:rsidP="00EE2A6B">
      <w:pPr>
        <w:pBdr>
          <w:top w:val="nil"/>
          <w:left w:val="nil"/>
          <w:bottom w:val="nil"/>
          <w:right w:val="nil"/>
          <w:between w:val="nil"/>
        </w:pBdr>
        <w:jc w:val="both"/>
        <w:rPr>
          <w:rFonts w:ascii="Arial" w:hAnsi="Arial" w:cs="Arial"/>
          <w:color w:val="000000"/>
        </w:rPr>
      </w:pPr>
    </w:p>
    <w:p w14:paraId="2708BEF9" w14:textId="77777777" w:rsidR="00B7013B" w:rsidRPr="00EE2A6B" w:rsidRDefault="00000000">
      <w:pPr>
        <w:jc w:val="both"/>
        <w:rPr>
          <w:rFonts w:ascii="Arial" w:hAnsi="Arial" w:cs="Arial"/>
          <w:b/>
          <w:bCs/>
        </w:rPr>
      </w:pPr>
      <w:r w:rsidRPr="00EE2A6B">
        <w:rPr>
          <w:rFonts w:ascii="Arial" w:hAnsi="Arial" w:cs="Arial"/>
          <w:b/>
          <w:bCs/>
          <w:color w:val="000000"/>
        </w:rPr>
        <w:t xml:space="preserve">PMTCT </w:t>
      </w:r>
    </w:p>
    <w:p w14:paraId="15930EE2" w14:textId="52DFDA55" w:rsidR="00B7013B" w:rsidRDefault="00000000">
      <w:pPr>
        <w:jc w:val="both"/>
        <w:rPr>
          <w:rFonts w:ascii="Arial" w:hAnsi="Arial" w:cs="Arial"/>
          <w:bCs/>
        </w:rPr>
      </w:pPr>
      <w:r w:rsidRPr="00EE2A6B">
        <w:rPr>
          <w:rFonts w:ascii="Arial" w:hAnsi="Arial" w:cs="Arial"/>
          <w:bCs/>
        </w:rPr>
        <w:t xml:space="preserve">PMTCT includes a package of care given to women of reproductive age, pregnant women, their </w:t>
      </w:r>
      <w:r w:rsidR="00EE2A6B" w:rsidRPr="00EE2A6B">
        <w:rPr>
          <w:rFonts w:ascii="Arial" w:hAnsi="Arial" w:cs="Arial"/>
          <w:bCs/>
        </w:rPr>
        <w:t>families,</w:t>
      </w:r>
      <w:r w:rsidRPr="00EE2A6B">
        <w:rPr>
          <w:rFonts w:ascii="Arial" w:hAnsi="Arial" w:cs="Arial"/>
          <w:bCs/>
        </w:rPr>
        <w:t xml:space="preserve"> and communities to prevent the spread of HIV infection to children. Built on 4 pillars:</w:t>
      </w:r>
    </w:p>
    <w:p w14:paraId="70C7DDFF" w14:textId="3E9C67CA" w:rsidR="00EE2A6B" w:rsidRDefault="00EE2A6B">
      <w:pPr>
        <w:jc w:val="both"/>
        <w:rPr>
          <w:rFonts w:ascii="Arial" w:hAnsi="Arial" w:cs="Arial"/>
          <w:bCs/>
        </w:rPr>
      </w:pPr>
    </w:p>
    <w:p w14:paraId="11467672" w14:textId="5DFE900B" w:rsidR="00EE2A6B" w:rsidRPr="00EE2A6B" w:rsidRDefault="00EE2A6B">
      <w:pPr>
        <w:jc w:val="both"/>
        <w:rPr>
          <w:rFonts w:ascii="Arial" w:hAnsi="Arial" w:cs="Arial"/>
          <w:b/>
        </w:rPr>
      </w:pPr>
      <w:r w:rsidRPr="00EE2A6B">
        <w:rPr>
          <w:rFonts w:ascii="Arial" w:hAnsi="Arial" w:cs="Arial"/>
          <w:b/>
        </w:rPr>
        <w:t>Figure 1: the 4 pillars of PMTCT</w:t>
      </w:r>
    </w:p>
    <w:p w14:paraId="5715194F" w14:textId="29590E0F" w:rsidR="00B7013B" w:rsidRDefault="00000000">
      <w:pPr>
        <w:jc w:val="both"/>
        <w:rPr>
          <w:rFonts w:ascii="Arial" w:hAnsi="Arial" w:cs="Arial"/>
          <w:b/>
        </w:rPr>
      </w:pPr>
      <w:r w:rsidRPr="00EE2A6B">
        <w:rPr>
          <w:rFonts w:ascii="Arial" w:hAnsi="Arial" w:cs="Arial"/>
          <w:noProof/>
          <w:color w:val="000000"/>
        </w:rPr>
        <w:lastRenderedPageBreak/>
        <w:drawing>
          <wp:inline distT="114300" distB="114300" distL="114300" distR="114300" wp14:anchorId="363982C1" wp14:editId="4C7F2F30">
            <wp:extent cx="5276521" cy="4991100"/>
            <wp:effectExtent l="0" t="0" r="63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284194" cy="4998358"/>
                    </a:xfrm>
                    <a:prstGeom prst="rect">
                      <a:avLst/>
                    </a:prstGeom>
                    <a:ln/>
                  </pic:spPr>
                </pic:pic>
              </a:graphicData>
            </a:graphic>
          </wp:inline>
        </w:drawing>
      </w:r>
    </w:p>
    <w:p w14:paraId="587D1D74" w14:textId="77777777" w:rsidR="00EE2A6B" w:rsidRPr="00EE2A6B" w:rsidRDefault="00EE2A6B">
      <w:pPr>
        <w:jc w:val="both"/>
        <w:rPr>
          <w:rFonts w:ascii="Arial" w:hAnsi="Arial" w:cs="Arial"/>
          <w:b/>
        </w:rPr>
      </w:pPr>
    </w:p>
    <w:p w14:paraId="603E623E" w14:textId="603785E1" w:rsidR="00EE2A6B" w:rsidRPr="00EE2A6B" w:rsidRDefault="00000000">
      <w:pPr>
        <w:rPr>
          <w:rFonts w:ascii="Arial" w:hAnsi="Arial" w:cs="Arial"/>
          <w:b/>
        </w:rPr>
      </w:pPr>
      <w:r w:rsidRPr="00EE2A6B">
        <w:rPr>
          <w:rFonts w:ascii="Arial" w:hAnsi="Arial" w:cs="Arial"/>
          <w:b/>
        </w:rPr>
        <w:t xml:space="preserve">Comprehensive Care and Treatment Services for the </w:t>
      </w:r>
      <w:proofErr w:type="gramStart"/>
      <w:r w:rsidRPr="00EE2A6B">
        <w:rPr>
          <w:rFonts w:ascii="Arial" w:hAnsi="Arial" w:cs="Arial"/>
          <w:b/>
        </w:rPr>
        <w:t>Mother</w:t>
      </w:r>
      <w:proofErr w:type="gramEnd"/>
      <w:r w:rsidRPr="00EE2A6B">
        <w:rPr>
          <w:rFonts w:ascii="Arial" w:hAnsi="Arial" w:cs="Arial"/>
          <w:b/>
        </w:rPr>
        <w:t xml:space="preserve">-Baby Pair </w:t>
      </w:r>
    </w:p>
    <w:tbl>
      <w:tblPr>
        <w:tblStyle w:val="a1"/>
        <w:tblW w:w="88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95"/>
      </w:tblGrid>
      <w:tr w:rsidR="00B7013B" w:rsidRPr="00EE2A6B" w14:paraId="5A5AE0F5" w14:textId="77777777">
        <w:tc>
          <w:tcPr>
            <w:tcW w:w="8895" w:type="dxa"/>
            <w:shd w:val="clear" w:color="auto" w:fill="auto"/>
            <w:tcMar>
              <w:top w:w="100" w:type="dxa"/>
              <w:left w:w="100" w:type="dxa"/>
              <w:bottom w:w="100" w:type="dxa"/>
              <w:right w:w="100" w:type="dxa"/>
            </w:tcMar>
          </w:tcPr>
          <w:p w14:paraId="437935DA" w14:textId="77777777" w:rsidR="00B7013B" w:rsidRPr="00EE2A6B" w:rsidRDefault="00000000">
            <w:pPr>
              <w:rPr>
                <w:rFonts w:ascii="Arial" w:hAnsi="Arial" w:cs="Arial"/>
                <w:b/>
              </w:rPr>
            </w:pPr>
            <w:r w:rsidRPr="00EE2A6B">
              <w:rPr>
                <w:rFonts w:ascii="Arial" w:hAnsi="Arial" w:cs="Arial"/>
                <w:b/>
              </w:rPr>
              <w:t>Initial Evaluation of HIV positive pregnant woman</w:t>
            </w:r>
          </w:p>
          <w:p w14:paraId="1C13CB82" w14:textId="77777777" w:rsidR="00B7013B" w:rsidRPr="00EE2A6B" w:rsidRDefault="00000000">
            <w:pPr>
              <w:jc w:val="both"/>
              <w:rPr>
                <w:rFonts w:ascii="Arial" w:hAnsi="Arial" w:cs="Arial"/>
                <w:bCs/>
              </w:rPr>
            </w:pPr>
            <w:r w:rsidRPr="00EE2A6B">
              <w:rPr>
                <w:rFonts w:ascii="Arial" w:hAnsi="Arial" w:cs="Arial"/>
                <w:bCs/>
              </w:rPr>
              <w:t xml:space="preserve">Perform a full physical examination in addition to the routine ANC service. Emphasize on eliciting signs and symptoms of HIV-related illnesses. </w:t>
            </w:r>
          </w:p>
          <w:p w14:paraId="3E72EF80" w14:textId="544BCDB9" w:rsidR="00B7013B" w:rsidRPr="00EE2A6B" w:rsidRDefault="00000000">
            <w:pPr>
              <w:jc w:val="both"/>
              <w:rPr>
                <w:rFonts w:ascii="Arial" w:hAnsi="Arial" w:cs="Arial"/>
                <w:bCs/>
              </w:rPr>
            </w:pPr>
            <w:r w:rsidRPr="00EE2A6B">
              <w:rPr>
                <w:rFonts w:ascii="Arial" w:hAnsi="Arial" w:cs="Arial"/>
                <w:bCs/>
              </w:rPr>
              <w:t xml:space="preserve">Examine for: </w:t>
            </w:r>
            <w:proofErr w:type="spellStart"/>
            <w:r w:rsidRPr="00EE2A6B">
              <w:rPr>
                <w:rFonts w:ascii="Arial" w:hAnsi="Arial" w:cs="Arial"/>
                <w:bCs/>
              </w:rPr>
              <w:t>anaemia</w:t>
            </w:r>
            <w:proofErr w:type="spellEnd"/>
            <w:r w:rsidRPr="00EE2A6B">
              <w:rPr>
                <w:rFonts w:ascii="Arial" w:hAnsi="Arial" w:cs="Arial"/>
                <w:bCs/>
              </w:rPr>
              <w:t xml:space="preserve">, persistent </w:t>
            </w:r>
            <w:proofErr w:type="spellStart"/>
            <w:r w:rsidRPr="00EE2A6B">
              <w:rPr>
                <w:rFonts w:ascii="Arial" w:hAnsi="Arial" w:cs="Arial"/>
                <w:bCs/>
              </w:rPr>
              <w:t>diarrhoea</w:t>
            </w:r>
            <w:proofErr w:type="spellEnd"/>
            <w:r w:rsidRPr="00EE2A6B">
              <w:rPr>
                <w:rFonts w:ascii="Arial" w:hAnsi="Arial" w:cs="Arial"/>
                <w:bCs/>
              </w:rPr>
              <w:t xml:space="preserve">, respiratory infections (especially TB), candidiasis (oral and vaginal thrush), </w:t>
            </w:r>
            <w:r w:rsidR="00EE2A6B">
              <w:rPr>
                <w:rFonts w:ascii="Arial" w:hAnsi="Arial" w:cs="Arial"/>
                <w:bCs/>
              </w:rPr>
              <w:t>l</w:t>
            </w:r>
            <w:r w:rsidRPr="00EE2A6B">
              <w:rPr>
                <w:rFonts w:ascii="Arial" w:hAnsi="Arial" w:cs="Arial"/>
                <w:bCs/>
              </w:rPr>
              <w:t>ymphadenopathy, vaginal warts and discharge, abnormal weight gain or loss</w:t>
            </w:r>
          </w:p>
        </w:tc>
      </w:tr>
      <w:tr w:rsidR="00B7013B" w:rsidRPr="00EE2A6B" w14:paraId="22407A68" w14:textId="77777777">
        <w:tc>
          <w:tcPr>
            <w:tcW w:w="8895" w:type="dxa"/>
            <w:shd w:val="clear" w:color="auto" w:fill="auto"/>
            <w:tcMar>
              <w:top w:w="100" w:type="dxa"/>
              <w:left w:w="100" w:type="dxa"/>
              <w:bottom w:w="100" w:type="dxa"/>
              <w:right w:w="100" w:type="dxa"/>
            </w:tcMar>
          </w:tcPr>
          <w:p w14:paraId="6B750093" w14:textId="77777777" w:rsidR="00B7013B" w:rsidRPr="00EE2A6B" w:rsidRDefault="00000000">
            <w:pPr>
              <w:jc w:val="both"/>
              <w:rPr>
                <w:rFonts w:ascii="Arial" w:hAnsi="Arial" w:cs="Arial"/>
                <w:b/>
              </w:rPr>
            </w:pPr>
            <w:r w:rsidRPr="00EE2A6B">
              <w:rPr>
                <w:rFonts w:ascii="Arial" w:hAnsi="Arial" w:cs="Arial"/>
                <w:b/>
              </w:rPr>
              <w:t>Initial Clinical Evaluation of HIV positive pregnant woman</w:t>
            </w:r>
          </w:p>
          <w:p w14:paraId="02A404FC" w14:textId="0F23D523" w:rsidR="00B7013B" w:rsidRPr="00EE2A6B" w:rsidRDefault="00000000">
            <w:pPr>
              <w:jc w:val="both"/>
              <w:rPr>
                <w:rFonts w:ascii="Arial" w:hAnsi="Arial" w:cs="Arial"/>
                <w:bCs/>
              </w:rPr>
            </w:pPr>
            <w:r w:rsidRPr="00EE2A6B">
              <w:rPr>
                <w:rFonts w:ascii="Arial" w:hAnsi="Arial" w:cs="Arial"/>
                <w:bCs/>
              </w:rPr>
              <w:t xml:space="preserve">The clinician should conduct a holistic assessment of the HIV positive pregnant woman to identify likely problems and/or complications of HIV or/and the pregnancy. The </w:t>
            </w:r>
            <w:r w:rsidR="00EE2A6B" w:rsidRPr="00EE2A6B">
              <w:rPr>
                <w:rFonts w:ascii="Arial" w:hAnsi="Arial" w:cs="Arial"/>
                <w:bCs/>
              </w:rPr>
              <w:t>examination</w:t>
            </w:r>
            <w:r w:rsidRPr="00EE2A6B">
              <w:rPr>
                <w:rFonts w:ascii="Arial" w:hAnsi="Arial" w:cs="Arial"/>
                <w:bCs/>
              </w:rPr>
              <w:t xml:space="preserve"> should be done respecting the client’s privacy and rights.</w:t>
            </w:r>
          </w:p>
          <w:p w14:paraId="695FFB81" w14:textId="0A6BAF7A" w:rsidR="00B7013B" w:rsidRPr="00EE2A6B" w:rsidRDefault="00000000">
            <w:pPr>
              <w:jc w:val="both"/>
              <w:rPr>
                <w:rFonts w:ascii="Arial" w:hAnsi="Arial" w:cs="Arial"/>
                <w:bCs/>
              </w:rPr>
            </w:pPr>
            <w:r w:rsidRPr="00EE2A6B">
              <w:rPr>
                <w:rFonts w:ascii="Arial" w:hAnsi="Arial" w:cs="Arial"/>
                <w:bCs/>
              </w:rPr>
              <w:t xml:space="preserve">Special attention should be placed on signs of OIs such as: </w:t>
            </w:r>
            <w:r w:rsidR="00EE2A6B" w:rsidRPr="00EE2A6B">
              <w:rPr>
                <w:rFonts w:ascii="Arial" w:hAnsi="Arial" w:cs="Arial"/>
                <w:bCs/>
              </w:rPr>
              <w:t>pallor</w:t>
            </w:r>
            <w:r w:rsidRPr="00EE2A6B">
              <w:rPr>
                <w:rFonts w:ascii="Arial" w:hAnsi="Arial" w:cs="Arial"/>
                <w:bCs/>
              </w:rPr>
              <w:t xml:space="preserve">, dehydration, thrush (oral, </w:t>
            </w:r>
            <w:proofErr w:type="gramStart"/>
            <w:r w:rsidRPr="00EE2A6B">
              <w:rPr>
                <w:rFonts w:ascii="Arial" w:hAnsi="Arial" w:cs="Arial"/>
                <w:bCs/>
              </w:rPr>
              <w:t>oesophageal</w:t>
            </w:r>
            <w:proofErr w:type="gramEnd"/>
            <w:r w:rsidRPr="00EE2A6B">
              <w:rPr>
                <w:rFonts w:ascii="Arial" w:hAnsi="Arial" w:cs="Arial"/>
                <w:bCs/>
              </w:rPr>
              <w:t xml:space="preserve"> and vaginal), abnormal chest findings, skin conditions, other STIs </w:t>
            </w:r>
          </w:p>
        </w:tc>
      </w:tr>
      <w:tr w:rsidR="00B7013B" w:rsidRPr="00EE2A6B" w14:paraId="7FFB4417" w14:textId="77777777">
        <w:tc>
          <w:tcPr>
            <w:tcW w:w="8895" w:type="dxa"/>
            <w:shd w:val="clear" w:color="auto" w:fill="auto"/>
            <w:tcMar>
              <w:top w:w="100" w:type="dxa"/>
              <w:left w:w="100" w:type="dxa"/>
              <w:bottom w:w="100" w:type="dxa"/>
              <w:right w:w="100" w:type="dxa"/>
            </w:tcMar>
          </w:tcPr>
          <w:p w14:paraId="1EA49989" w14:textId="77777777" w:rsidR="00B7013B" w:rsidRPr="00EE2A6B" w:rsidRDefault="00000000">
            <w:pPr>
              <w:jc w:val="both"/>
              <w:rPr>
                <w:rFonts w:ascii="Arial" w:hAnsi="Arial" w:cs="Arial"/>
                <w:b/>
              </w:rPr>
            </w:pPr>
            <w:r w:rsidRPr="00EE2A6B">
              <w:rPr>
                <w:rFonts w:ascii="Arial" w:hAnsi="Arial" w:cs="Arial"/>
                <w:b/>
              </w:rPr>
              <w:lastRenderedPageBreak/>
              <w:t>Laboratory Investigations for HIV positive pregnant women</w:t>
            </w:r>
          </w:p>
          <w:p w14:paraId="2BA2E7A0" w14:textId="77777777" w:rsidR="00B7013B" w:rsidRPr="00EE2A6B" w:rsidRDefault="00000000">
            <w:pPr>
              <w:jc w:val="both"/>
              <w:rPr>
                <w:rFonts w:ascii="Arial" w:hAnsi="Arial" w:cs="Arial"/>
                <w:bCs/>
              </w:rPr>
            </w:pPr>
            <w:r w:rsidRPr="00EE2A6B">
              <w:rPr>
                <w:rFonts w:ascii="Arial" w:hAnsi="Arial" w:cs="Arial"/>
                <w:bCs/>
              </w:rPr>
              <w:t>All HIV positive pregnant women should have all routine laboratory investigations carried out for all pregnant women. In addition, they should have the following specific investigations for HIV monitoring:</w:t>
            </w:r>
          </w:p>
          <w:p w14:paraId="239CAA36" w14:textId="1579400D" w:rsidR="00B7013B" w:rsidRPr="00EE2A6B" w:rsidRDefault="00000000">
            <w:pPr>
              <w:numPr>
                <w:ilvl w:val="0"/>
                <w:numId w:val="12"/>
              </w:numPr>
              <w:spacing w:after="0"/>
              <w:jc w:val="both"/>
              <w:rPr>
                <w:rFonts w:ascii="Arial" w:hAnsi="Arial" w:cs="Arial"/>
                <w:bCs/>
              </w:rPr>
            </w:pPr>
            <w:r w:rsidRPr="00EE2A6B">
              <w:rPr>
                <w:rFonts w:ascii="Arial" w:hAnsi="Arial" w:cs="Arial"/>
                <w:bCs/>
              </w:rPr>
              <w:t>CD4, Recency,</w:t>
            </w:r>
            <w:r w:rsidR="00EE2A6B">
              <w:rPr>
                <w:rFonts w:ascii="Arial" w:hAnsi="Arial" w:cs="Arial"/>
                <w:bCs/>
              </w:rPr>
              <w:t xml:space="preserve"> TB</w:t>
            </w:r>
            <w:r w:rsidRPr="00EE2A6B">
              <w:rPr>
                <w:rFonts w:ascii="Arial" w:hAnsi="Arial" w:cs="Arial"/>
                <w:bCs/>
              </w:rPr>
              <w:t xml:space="preserve"> </w:t>
            </w:r>
            <w:proofErr w:type="spellStart"/>
            <w:r w:rsidRPr="00EE2A6B">
              <w:rPr>
                <w:rFonts w:ascii="Arial" w:hAnsi="Arial" w:cs="Arial"/>
                <w:bCs/>
              </w:rPr>
              <w:t>LF_Lam</w:t>
            </w:r>
            <w:proofErr w:type="spellEnd"/>
            <w:r w:rsidRPr="00EE2A6B">
              <w:rPr>
                <w:rFonts w:ascii="Arial" w:hAnsi="Arial" w:cs="Arial"/>
                <w:bCs/>
              </w:rPr>
              <w:t xml:space="preserve">, </w:t>
            </w:r>
            <w:proofErr w:type="spellStart"/>
            <w:r w:rsidRPr="00EE2A6B">
              <w:rPr>
                <w:rFonts w:ascii="Arial" w:hAnsi="Arial" w:cs="Arial"/>
                <w:bCs/>
              </w:rPr>
              <w:t>CrAg</w:t>
            </w:r>
            <w:proofErr w:type="spellEnd"/>
            <w:r w:rsidRPr="00EE2A6B">
              <w:rPr>
                <w:rFonts w:ascii="Arial" w:hAnsi="Arial" w:cs="Arial"/>
                <w:bCs/>
              </w:rPr>
              <w:t xml:space="preserve"> tests: at booking </w:t>
            </w:r>
          </w:p>
          <w:p w14:paraId="4C3A9F3A" w14:textId="77777777" w:rsidR="00B7013B" w:rsidRPr="00EE2A6B" w:rsidRDefault="00000000">
            <w:pPr>
              <w:numPr>
                <w:ilvl w:val="0"/>
                <w:numId w:val="12"/>
              </w:numPr>
              <w:spacing w:after="0"/>
              <w:jc w:val="both"/>
              <w:rPr>
                <w:rFonts w:ascii="Arial" w:hAnsi="Arial" w:cs="Arial"/>
                <w:bCs/>
              </w:rPr>
            </w:pPr>
            <w:r w:rsidRPr="00EE2A6B">
              <w:rPr>
                <w:rFonts w:ascii="Arial" w:hAnsi="Arial" w:cs="Arial"/>
                <w:bCs/>
              </w:rPr>
              <w:t>Viral load: 3months after commencement of ART and at 32-36weeks GA</w:t>
            </w:r>
          </w:p>
        </w:tc>
      </w:tr>
      <w:tr w:rsidR="00B7013B" w:rsidRPr="00EE2A6B" w14:paraId="4C6FDD79" w14:textId="77777777">
        <w:tc>
          <w:tcPr>
            <w:tcW w:w="8895" w:type="dxa"/>
            <w:shd w:val="clear" w:color="auto" w:fill="auto"/>
            <w:tcMar>
              <w:top w:w="100" w:type="dxa"/>
              <w:left w:w="100" w:type="dxa"/>
              <w:bottom w:w="100" w:type="dxa"/>
              <w:right w:w="100" w:type="dxa"/>
            </w:tcMar>
          </w:tcPr>
          <w:p w14:paraId="65702642" w14:textId="77777777" w:rsidR="00B7013B" w:rsidRPr="00EE2A6B" w:rsidRDefault="00000000">
            <w:pPr>
              <w:jc w:val="both"/>
              <w:rPr>
                <w:rFonts w:ascii="Arial" w:hAnsi="Arial" w:cs="Arial"/>
                <w:b/>
              </w:rPr>
            </w:pPr>
            <w:r w:rsidRPr="00EE2A6B">
              <w:rPr>
                <w:rFonts w:ascii="Arial" w:hAnsi="Arial" w:cs="Arial"/>
                <w:b/>
              </w:rPr>
              <w:t>ART in pregnancy</w:t>
            </w:r>
          </w:p>
          <w:p w14:paraId="1A788E37" w14:textId="77777777" w:rsidR="00B7013B" w:rsidRPr="00EE2A6B" w:rsidRDefault="00000000">
            <w:pPr>
              <w:jc w:val="both"/>
              <w:rPr>
                <w:rFonts w:ascii="Arial" w:hAnsi="Arial" w:cs="Arial"/>
                <w:bCs/>
              </w:rPr>
            </w:pPr>
            <w:r w:rsidRPr="00EE2A6B">
              <w:rPr>
                <w:rFonts w:ascii="Arial" w:hAnsi="Arial" w:cs="Arial"/>
                <w:bCs/>
              </w:rPr>
              <w:t>All HIV positive pregnant women MUST be placed on ART. The preferred regimen for pregnant and breastfeeding women is TDF+3TC+DTG (TLD)</w:t>
            </w:r>
          </w:p>
          <w:p w14:paraId="1DF49E76" w14:textId="679AE932" w:rsidR="00B7013B" w:rsidRPr="00EE2A6B" w:rsidRDefault="00000000">
            <w:pPr>
              <w:jc w:val="both"/>
              <w:rPr>
                <w:rFonts w:ascii="Arial" w:hAnsi="Arial" w:cs="Arial"/>
                <w:bCs/>
              </w:rPr>
            </w:pPr>
            <w:r w:rsidRPr="00EE2A6B">
              <w:rPr>
                <w:rFonts w:ascii="Arial" w:hAnsi="Arial" w:cs="Arial"/>
                <w:bCs/>
              </w:rPr>
              <w:t>Alternate regimens include: TDF+3TC+EFV(TLE) or ABC+3TC+DTG</w:t>
            </w:r>
          </w:p>
        </w:tc>
      </w:tr>
      <w:tr w:rsidR="00B7013B" w:rsidRPr="00EE2A6B" w14:paraId="4044AB85" w14:textId="77777777" w:rsidTr="00EE2A6B">
        <w:trPr>
          <w:trHeight w:val="2130"/>
        </w:trPr>
        <w:tc>
          <w:tcPr>
            <w:tcW w:w="8895" w:type="dxa"/>
            <w:shd w:val="clear" w:color="auto" w:fill="auto"/>
            <w:tcMar>
              <w:top w:w="100" w:type="dxa"/>
              <w:left w:w="100" w:type="dxa"/>
              <w:bottom w:w="100" w:type="dxa"/>
              <w:right w:w="100" w:type="dxa"/>
            </w:tcMar>
          </w:tcPr>
          <w:p w14:paraId="7A90452B" w14:textId="77777777" w:rsidR="00B7013B" w:rsidRPr="00EE2A6B" w:rsidRDefault="00000000">
            <w:pPr>
              <w:jc w:val="both"/>
              <w:rPr>
                <w:rFonts w:ascii="Arial" w:hAnsi="Arial" w:cs="Arial"/>
                <w:b/>
              </w:rPr>
            </w:pPr>
            <w:r w:rsidRPr="00EE2A6B">
              <w:rPr>
                <w:rFonts w:ascii="Arial" w:hAnsi="Arial" w:cs="Arial"/>
                <w:b/>
              </w:rPr>
              <w:t>Infant Prophylaxis</w:t>
            </w:r>
          </w:p>
          <w:p w14:paraId="0BBA7723" w14:textId="77777777" w:rsidR="00B7013B" w:rsidRPr="00EE2A6B" w:rsidRDefault="00000000">
            <w:pPr>
              <w:jc w:val="both"/>
              <w:rPr>
                <w:rFonts w:ascii="Arial" w:hAnsi="Arial" w:cs="Arial"/>
                <w:bCs/>
              </w:rPr>
            </w:pPr>
            <w:r w:rsidRPr="00EE2A6B">
              <w:rPr>
                <w:rFonts w:ascii="Arial" w:hAnsi="Arial" w:cs="Arial"/>
                <w:bCs/>
              </w:rPr>
              <w:t xml:space="preserve">All infants exposed to HIV should receive ARV prophylaxis. Infants with a low-risk of acquiring HIV should receive Nevirapine (NVP) once daily for 6weeks while high-risk infants should receive dual prophylaxis with Zidovudine (AZT) twice daily and Nevirapine (NVP) once daily for the first 12weeks of life irrespective of the feeding option (breastfeeding or formula-feeding). </w:t>
            </w:r>
          </w:p>
          <w:tbl>
            <w:tblPr>
              <w:tblStyle w:val="a2"/>
              <w:tblW w:w="8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10"/>
            </w:tblGrid>
            <w:tr w:rsidR="00B7013B" w:rsidRPr="00EE2A6B" w14:paraId="19F15741" w14:textId="77777777">
              <w:tc>
                <w:tcPr>
                  <w:tcW w:w="8610" w:type="dxa"/>
                  <w:shd w:val="clear" w:color="auto" w:fill="auto"/>
                  <w:tcMar>
                    <w:top w:w="100" w:type="dxa"/>
                    <w:left w:w="100" w:type="dxa"/>
                    <w:bottom w:w="100" w:type="dxa"/>
                    <w:right w:w="100" w:type="dxa"/>
                  </w:tcMar>
                </w:tcPr>
                <w:p w14:paraId="0B793E94" w14:textId="77777777" w:rsidR="00B7013B" w:rsidRPr="00EE2A6B" w:rsidRDefault="00000000">
                  <w:pPr>
                    <w:widowControl w:val="0"/>
                    <w:pBdr>
                      <w:top w:val="nil"/>
                      <w:left w:val="nil"/>
                      <w:bottom w:val="nil"/>
                      <w:right w:val="nil"/>
                      <w:between w:val="nil"/>
                    </w:pBdr>
                    <w:spacing w:after="0" w:line="240" w:lineRule="auto"/>
                    <w:rPr>
                      <w:rFonts w:ascii="Arial" w:hAnsi="Arial" w:cs="Arial"/>
                      <w:bCs/>
                    </w:rPr>
                  </w:pPr>
                  <w:r w:rsidRPr="00EE2A6B">
                    <w:rPr>
                      <w:rFonts w:ascii="Arial" w:hAnsi="Arial" w:cs="Arial"/>
                      <w:bCs/>
                    </w:rPr>
                    <w:t>High risk infants</w:t>
                  </w:r>
                </w:p>
                <w:p w14:paraId="45626478" w14:textId="77777777" w:rsidR="00B7013B" w:rsidRPr="00EE2A6B" w:rsidRDefault="00000000">
                  <w:pPr>
                    <w:numPr>
                      <w:ilvl w:val="0"/>
                      <w:numId w:val="17"/>
                    </w:numPr>
                    <w:spacing w:after="0"/>
                    <w:jc w:val="both"/>
                    <w:rPr>
                      <w:rFonts w:ascii="Arial" w:hAnsi="Arial" w:cs="Arial"/>
                      <w:bCs/>
                    </w:rPr>
                  </w:pPr>
                  <w:r w:rsidRPr="00EE2A6B">
                    <w:rPr>
                      <w:rFonts w:ascii="Arial" w:hAnsi="Arial" w:cs="Arial"/>
                      <w:bCs/>
                    </w:rPr>
                    <w:t>Born to HIV-positive woman &lt;4 weeks on ART as at the time of delivery.</w:t>
                  </w:r>
                </w:p>
                <w:p w14:paraId="6AB52BFA" w14:textId="77777777" w:rsidR="00B7013B" w:rsidRPr="00EE2A6B" w:rsidRDefault="00000000">
                  <w:pPr>
                    <w:numPr>
                      <w:ilvl w:val="0"/>
                      <w:numId w:val="17"/>
                    </w:numPr>
                    <w:spacing w:after="0"/>
                    <w:jc w:val="both"/>
                    <w:rPr>
                      <w:rFonts w:ascii="Arial" w:hAnsi="Arial" w:cs="Arial"/>
                      <w:bCs/>
                    </w:rPr>
                  </w:pPr>
                  <w:r w:rsidRPr="00EE2A6B">
                    <w:rPr>
                      <w:rFonts w:ascii="Arial" w:hAnsi="Arial" w:cs="Arial"/>
                      <w:bCs/>
                    </w:rPr>
                    <w:t>Born to HIV-positive woman with viral load &gt;1000copies/mL 4 weeks before delivery.</w:t>
                  </w:r>
                </w:p>
                <w:p w14:paraId="43651499" w14:textId="77777777" w:rsidR="00B7013B" w:rsidRPr="00EE2A6B" w:rsidRDefault="00000000">
                  <w:pPr>
                    <w:numPr>
                      <w:ilvl w:val="0"/>
                      <w:numId w:val="17"/>
                    </w:numPr>
                    <w:spacing w:after="0"/>
                    <w:jc w:val="both"/>
                    <w:rPr>
                      <w:rFonts w:ascii="Arial" w:hAnsi="Arial" w:cs="Arial"/>
                      <w:bCs/>
                    </w:rPr>
                  </w:pPr>
                  <w:r w:rsidRPr="00EE2A6B">
                    <w:rPr>
                      <w:rFonts w:ascii="Arial" w:hAnsi="Arial" w:cs="Arial"/>
                      <w:bCs/>
                    </w:rPr>
                    <w:t>Born to HIV-positive woman with incident HIV infection during pregnancy (including women diagnosed in labour and breastfeeding).</w:t>
                  </w:r>
                </w:p>
                <w:p w14:paraId="17D41850" w14:textId="3D37F698" w:rsidR="00B7013B" w:rsidRDefault="00000000">
                  <w:pPr>
                    <w:numPr>
                      <w:ilvl w:val="0"/>
                      <w:numId w:val="17"/>
                    </w:numPr>
                    <w:jc w:val="both"/>
                    <w:rPr>
                      <w:rFonts w:ascii="Arial" w:hAnsi="Arial" w:cs="Arial"/>
                      <w:bCs/>
                    </w:rPr>
                  </w:pPr>
                  <w:r w:rsidRPr="00EE2A6B">
                    <w:rPr>
                      <w:rFonts w:ascii="Arial" w:hAnsi="Arial" w:cs="Arial"/>
                      <w:bCs/>
                    </w:rPr>
                    <w:t>Identified for the first time during the post-partum period (with or without a negative HIV-test result prenatally</w:t>
                  </w:r>
                </w:p>
                <w:p w14:paraId="26FC0701" w14:textId="77777777" w:rsidR="00EE2A6B" w:rsidRPr="00EE2A6B" w:rsidRDefault="00EE2A6B" w:rsidP="00EE2A6B">
                  <w:pPr>
                    <w:jc w:val="both"/>
                    <w:rPr>
                      <w:rFonts w:ascii="Arial" w:hAnsi="Arial" w:cs="Arial"/>
                      <w:bCs/>
                    </w:rPr>
                  </w:pPr>
                </w:p>
                <w:tbl>
                  <w:tblPr>
                    <w:tblStyle w:val="a3"/>
                    <w:tblW w:w="822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5"/>
                    <w:gridCol w:w="4065"/>
                  </w:tblGrid>
                  <w:tr w:rsidR="00B7013B" w:rsidRPr="00EE2A6B" w14:paraId="2787B796" w14:textId="77777777">
                    <w:tc>
                      <w:tcPr>
                        <w:tcW w:w="4155" w:type="dxa"/>
                      </w:tcPr>
                      <w:p w14:paraId="3EB569AA" w14:textId="77777777" w:rsidR="00B7013B" w:rsidRPr="00EE2A6B" w:rsidRDefault="00000000">
                        <w:pPr>
                          <w:jc w:val="both"/>
                          <w:rPr>
                            <w:rFonts w:ascii="Arial" w:hAnsi="Arial" w:cs="Arial"/>
                            <w:bCs/>
                          </w:rPr>
                        </w:pPr>
                        <w:r w:rsidRPr="00EE2A6B">
                          <w:rPr>
                            <w:rFonts w:ascii="Arial" w:hAnsi="Arial" w:cs="Arial"/>
                            <w:bCs/>
                          </w:rPr>
                          <w:t>Infant Age</w:t>
                        </w:r>
                      </w:p>
                    </w:tc>
                    <w:tc>
                      <w:tcPr>
                        <w:tcW w:w="4065" w:type="dxa"/>
                      </w:tcPr>
                      <w:p w14:paraId="50A365DD" w14:textId="77777777" w:rsidR="00B7013B" w:rsidRPr="00EE2A6B" w:rsidRDefault="00000000">
                        <w:pPr>
                          <w:jc w:val="both"/>
                          <w:rPr>
                            <w:rFonts w:ascii="Arial" w:hAnsi="Arial" w:cs="Arial"/>
                            <w:bCs/>
                          </w:rPr>
                        </w:pPr>
                        <w:r w:rsidRPr="00EE2A6B">
                          <w:rPr>
                            <w:rFonts w:ascii="Arial" w:hAnsi="Arial" w:cs="Arial"/>
                            <w:bCs/>
                          </w:rPr>
                          <w:t>Daily dosing of NVP</w:t>
                        </w:r>
                      </w:p>
                    </w:tc>
                  </w:tr>
                  <w:tr w:rsidR="00B7013B" w:rsidRPr="00EE2A6B" w14:paraId="2DA60549" w14:textId="77777777">
                    <w:trPr>
                      <w:trHeight w:val="1334"/>
                    </w:trPr>
                    <w:tc>
                      <w:tcPr>
                        <w:tcW w:w="4155" w:type="dxa"/>
                      </w:tcPr>
                      <w:p w14:paraId="1C9AC957" w14:textId="77777777" w:rsidR="00B7013B" w:rsidRPr="00EE2A6B" w:rsidRDefault="00000000">
                        <w:pPr>
                          <w:jc w:val="both"/>
                          <w:rPr>
                            <w:rFonts w:ascii="Arial" w:hAnsi="Arial" w:cs="Arial"/>
                            <w:bCs/>
                          </w:rPr>
                        </w:pPr>
                        <w:r w:rsidRPr="00EE2A6B">
                          <w:rPr>
                            <w:rFonts w:ascii="Arial" w:hAnsi="Arial" w:cs="Arial"/>
                            <w:bCs/>
                          </w:rPr>
                          <w:t>Birth to 6weeks</w:t>
                        </w:r>
                      </w:p>
                      <w:p w14:paraId="792ACBE5" w14:textId="77777777" w:rsidR="00B7013B" w:rsidRPr="00EE2A6B" w:rsidRDefault="00000000">
                        <w:pPr>
                          <w:jc w:val="both"/>
                          <w:rPr>
                            <w:rFonts w:ascii="Arial" w:hAnsi="Arial" w:cs="Arial"/>
                            <w:bCs/>
                          </w:rPr>
                        </w:pPr>
                        <w:r w:rsidRPr="00EE2A6B">
                          <w:rPr>
                            <w:rFonts w:ascii="Arial" w:hAnsi="Arial" w:cs="Arial"/>
                            <w:bCs/>
                          </w:rPr>
                          <w:t>Birth weight &lt;2.5kg</w:t>
                        </w:r>
                      </w:p>
                      <w:p w14:paraId="79DD005B" w14:textId="77777777" w:rsidR="00B7013B" w:rsidRPr="00EE2A6B" w:rsidRDefault="00000000">
                        <w:pPr>
                          <w:jc w:val="both"/>
                          <w:rPr>
                            <w:rFonts w:ascii="Arial" w:hAnsi="Arial" w:cs="Arial"/>
                            <w:bCs/>
                          </w:rPr>
                        </w:pPr>
                        <w:r w:rsidRPr="00EE2A6B">
                          <w:rPr>
                            <w:rFonts w:ascii="Arial" w:hAnsi="Arial" w:cs="Arial"/>
                            <w:bCs/>
                          </w:rPr>
                          <w:t xml:space="preserve">Birth weight =/&gt;2.5kg </w:t>
                        </w:r>
                      </w:p>
                    </w:tc>
                    <w:tc>
                      <w:tcPr>
                        <w:tcW w:w="4065" w:type="dxa"/>
                      </w:tcPr>
                      <w:p w14:paraId="2E63A01E" w14:textId="77777777" w:rsidR="00B7013B" w:rsidRPr="00EE2A6B" w:rsidRDefault="00B7013B">
                        <w:pPr>
                          <w:jc w:val="both"/>
                          <w:rPr>
                            <w:rFonts w:ascii="Arial" w:hAnsi="Arial" w:cs="Arial"/>
                            <w:bCs/>
                          </w:rPr>
                        </w:pPr>
                      </w:p>
                      <w:p w14:paraId="3F025885" w14:textId="77777777" w:rsidR="00B7013B" w:rsidRPr="00EE2A6B" w:rsidRDefault="00000000">
                        <w:pPr>
                          <w:jc w:val="both"/>
                          <w:rPr>
                            <w:rFonts w:ascii="Arial" w:hAnsi="Arial" w:cs="Arial"/>
                            <w:bCs/>
                          </w:rPr>
                        </w:pPr>
                        <w:r w:rsidRPr="00EE2A6B">
                          <w:rPr>
                            <w:rFonts w:ascii="Arial" w:hAnsi="Arial" w:cs="Arial"/>
                            <w:bCs/>
                          </w:rPr>
                          <w:t>10 mg (1ml) once daily</w:t>
                        </w:r>
                      </w:p>
                      <w:p w14:paraId="580AB3F1" w14:textId="77777777" w:rsidR="00B7013B" w:rsidRPr="00EE2A6B" w:rsidRDefault="00000000">
                        <w:pPr>
                          <w:jc w:val="both"/>
                          <w:rPr>
                            <w:rFonts w:ascii="Arial" w:hAnsi="Arial" w:cs="Arial"/>
                            <w:bCs/>
                          </w:rPr>
                        </w:pPr>
                        <w:r w:rsidRPr="00EE2A6B">
                          <w:rPr>
                            <w:rFonts w:ascii="Arial" w:hAnsi="Arial" w:cs="Arial"/>
                            <w:bCs/>
                          </w:rPr>
                          <w:t>15 mg (1.5ml) once daily</w:t>
                        </w:r>
                      </w:p>
                    </w:tc>
                  </w:tr>
                </w:tbl>
                <w:p w14:paraId="5525881A" w14:textId="25A1D184" w:rsidR="00B7013B" w:rsidRDefault="00EE2A6B">
                  <w:pPr>
                    <w:jc w:val="both"/>
                    <w:rPr>
                      <w:rFonts w:ascii="Arial" w:hAnsi="Arial" w:cs="Arial"/>
                      <w:bCs/>
                      <w:sz w:val="18"/>
                      <w:szCs w:val="18"/>
                    </w:rPr>
                  </w:pPr>
                  <w:r>
                    <w:rPr>
                      <w:rFonts w:ascii="Arial" w:hAnsi="Arial" w:cs="Arial"/>
                      <w:bCs/>
                      <w:sz w:val="18"/>
                      <w:szCs w:val="18"/>
                    </w:rPr>
                    <w:t xml:space="preserve"> </w:t>
                  </w:r>
                  <w:r w:rsidRPr="00EE2A6B">
                    <w:rPr>
                      <w:rFonts w:ascii="Arial" w:hAnsi="Arial" w:cs="Arial"/>
                      <w:bCs/>
                      <w:sz w:val="18"/>
                      <w:szCs w:val="18"/>
                    </w:rPr>
                    <w:t>Table 1: ARV prophylaxis for low-risk infants</w:t>
                  </w:r>
                </w:p>
                <w:p w14:paraId="4BEF7A69" w14:textId="77777777" w:rsidR="00EE2A6B" w:rsidRPr="00EE2A6B" w:rsidRDefault="00EE2A6B">
                  <w:pPr>
                    <w:jc w:val="both"/>
                    <w:rPr>
                      <w:rFonts w:ascii="Arial" w:hAnsi="Arial" w:cs="Arial"/>
                      <w:bCs/>
                      <w:sz w:val="18"/>
                      <w:szCs w:val="18"/>
                    </w:rPr>
                  </w:pPr>
                </w:p>
                <w:tbl>
                  <w:tblPr>
                    <w:tblStyle w:val="a4"/>
                    <w:tblW w:w="823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0"/>
                    <w:gridCol w:w="2655"/>
                    <w:gridCol w:w="2880"/>
                  </w:tblGrid>
                  <w:tr w:rsidR="00B7013B" w:rsidRPr="00EE2A6B" w14:paraId="5791F30D" w14:textId="77777777">
                    <w:tc>
                      <w:tcPr>
                        <w:tcW w:w="2700" w:type="dxa"/>
                      </w:tcPr>
                      <w:p w14:paraId="1BE32B55" w14:textId="77777777" w:rsidR="00B7013B" w:rsidRPr="00EE2A6B" w:rsidRDefault="00000000">
                        <w:pPr>
                          <w:jc w:val="both"/>
                          <w:rPr>
                            <w:rFonts w:ascii="Arial" w:hAnsi="Arial" w:cs="Arial"/>
                            <w:bCs/>
                          </w:rPr>
                        </w:pPr>
                        <w:r w:rsidRPr="00EE2A6B">
                          <w:rPr>
                            <w:rFonts w:ascii="Arial" w:hAnsi="Arial" w:cs="Arial"/>
                            <w:bCs/>
                          </w:rPr>
                          <w:t>Infant Age</w:t>
                        </w:r>
                      </w:p>
                    </w:tc>
                    <w:tc>
                      <w:tcPr>
                        <w:tcW w:w="2655" w:type="dxa"/>
                      </w:tcPr>
                      <w:p w14:paraId="75022634" w14:textId="77777777" w:rsidR="00B7013B" w:rsidRPr="00EE2A6B" w:rsidRDefault="00000000">
                        <w:pPr>
                          <w:jc w:val="both"/>
                          <w:rPr>
                            <w:rFonts w:ascii="Arial" w:hAnsi="Arial" w:cs="Arial"/>
                            <w:bCs/>
                          </w:rPr>
                        </w:pPr>
                        <w:r w:rsidRPr="00EE2A6B">
                          <w:rPr>
                            <w:rFonts w:ascii="Arial" w:hAnsi="Arial" w:cs="Arial"/>
                            <w:bCs/>
                          </w:rPr>
                          <w:t>NVP daily dosing</w:t>
                        </w:r>
                      </w:p>
                    </w:tc>
                    <w:tc>
                      <w:tcPr>
                        <w:tcW w:w="2880" w:type="dxa"/>
                      </w:tcPr>
                      <w:p w14:paraId="6E80A049" w14:textId="77777777" w:rsidR="00B7013B" w:rsidRPr="00EE2A6B" w:rsidRDefault="00000000">
                        <w:pPr>
                          <w:jc w:val="both"/>
                          <w:rPr>
                            <w:rFonts w:ascii="Arial" w:hAnsi="Arial" w:cs="Arial"/>
                            <w:bCs/>
                          </w:rPr>
                        </w:pPr>
                        <w:r w:rsidRPr="00EE2A6B">
                          <w:rPr>
                            <w:rFonts w:ascii="Arial" w:hAnsi="Arial" w:cs="Arial"/>
                            <w:bCs/>
                          </w:rPr>
                          <w:t>AZT daily dosing</w:t>
                        </w:r>
                      </w:p>
                    </w:tc>
                  </w:tr>
                  <w:tr w:rsidR="00B7013B" w:rsidRPr="00EE2A6B" w14:paraId="64CDBA30" w14:textId="77777777">
                    <w:trPr>
                      <w:trHeight w:val="530"/>
                    </w:trPr>
                    <w:tc>
                      <w:tcPr>
                        <w:tcW w:w="2700" w:type="dxa"/>
                      </w:tcPr>
                      <w:p w14:paraId="15260E2B" w14:textId="77777777" w:rsidR="00B7013B" w:rsidRPr="00EE2A6B" w:rsidRDefault="00000000">
                        <w:pPr>
                          <w:jc w:val="both"/>
                          <w:rPr>
                            <w:rFonts w:ascii="Arial" w:hAnsi="Arial" w:cs="Arial"/>
                            <w:bCs/>
                          </w:rPr>
                        </w:pPr>
                        <w:r w:rsidRPr="00EE2A6B">
                          <w:rPr>
                            <w:rFonts w:ascii="Arial" w:hAnsi="Arial" w:cs="Arial"/>
                            <w:bCs/>
                          </w:rPr>
                          <w:t xml:space="preserve">Birth to 6weeks </w:t>
                        </w:r>
                      </w:p>
                      <w:p w14:paraId="6FFA564B" w14:textId="77777777" w:rsidR="00B7013B" w:rsidRPr="00EE2A6B" w:rsidRDefault="00000000">
                        <w:pPr>
                          <w:jc w:val="both"/>
                          <w:rPr>
                            <w:rFonts w:ascii="Arial" w:hAnsi="Arial" w:cs="Arial"/>
                            <w:bCs/>
                          </w:rPr>
                        </w:pPr>
                        <w:r w:rsidRPr="00EE2A6B">
                          <w:rPr>
                            <w:rFonts w:ascii="Arial" w:hAnsi="Arial" w:cs="Arial"/>
                            <w:bCs/>
                          </w:rPr>
                          <w:t>Birth weight &lt;2.5kg</w:t>
                        </w:r>
                      </w:p>
                      <w:p w14:paraId="71CD70CE" w14:textId="77777777" w:rsidR="00B7013B" w:rsidRPr="00EE2A6B" w:rsidRDefault="00000000">
                        <w:pPr>
                          <w:jc w:val="both"/>
                          <w:rPr>
                            <w:rFonts w:ascii="Arial" w:hAnsi="Arial" w:cs="Arial"/>
                            <w:bCs/>
                          </w:rPr>
                        </w:pPr>
                        <w:r w:rsidRPr="00EE2A6B">
                          <w:rPr>
                            <w:rFonts w:ascii="Arial" w:hAnsi="Arial" w:cs="Arial"/>
                            <w:bCs/>
                          </w:rPr>
                          <w:t>Birth weight =/&gt;2.5kg</w:t>
                        </w:r>
                      </w:p>
                    </w:tc>
                    <w:tc>
                      <w:tcPr>
                        <w:tcW w:w="2655" w:type="dxa"/>
                      </w:tcPr>
                      <w:p w14:paraId="716D8EE3" w14:textId="77777777" w:rsidR="00B7013B" w:rsidRPr="00EE2A6B" w:rsidRDefault="00B7013B">
                        <w:pPr>
                          <w:jc w:val="both"/>
                          <w:rPr>
                            <w:rFonts w:ascii="Arial" w:hAnsi="Arial" w:cs="Arial"/>
                            <w:bCs/>
                          </w:rPr>
                        </w:pPr>
                      </w:p>
                      <w:p w14:paraId="130F84A4" w14:textId="77777777" w:rsidR="00B7013B" w:rsidRPr="00EE2A6B" w:rsidRDefault="00000000">
                        <w:pPr>
                          <w:jc w:val="both"/>
                          <w:rPr>
                            <w:rFonts w:ascii="Arial" w:hAnsi="Arial" w:cs="Arial"/>
                            <w:bCs/>
                          </w:rPr>
                        </w:pPr>
                        <w:r w:rsidRPr="00EE2A6B">
                          <w:rPr>
                            <w:rFonts w:ascii="Arial" w:hAnsi="Arial" w:cs="Arial"/>
                            <w:bCs/>
                          </w:rPr>
                          <w:t>10 mg (1ml) once daily</w:t>
                        </w:r>
                      </w:p>
                      <w:p w14:paraId="556049E4" w14:textId="77777777" w:rsidR="00B7013B" w:rsidRPr="00EE2A6B" w:rsidRDefault="00000000">
                        <w:pPr>
                          <w:jc w:val="both"/>
                          <w:rPr>
                            <w:rFonts w:ascii="Arial" w:hAnsi="Arial" w:cs="Arial"/>
                            <w:bCs/>
                          </w:rPr>
                        </w:pPr>
                        <w:r w:rsidRPr="00EE2A6B">
                          <w:rPr>
                            <w:rFonts w:ascii="Arial" w:hAnsi="Arial" w:cs="Arial"/>
                            <w:bCs/>
                          </w:rPr>
                          <w:t>15 mg (1.5ml) once daily</w:t>
                        </w:r>
                      </w:p>
                    </w:tc>
                    <w:tc>
                      <w:tcPr>
                        <w:tcW w:w="2880" w:type="dxa"/>
                      </w:tcPr>
                      <w:p w14:paraId="69FF8026" w14:textId="77777777" w:rsidR="00B7013B" w:rsidRPr="00EE2A6B" w:rsidRDefault="00B7013B">
                        <w:pPr>
                          <w:jc w:val="both"/>
                          <w:rPr>
                            <w:rFonts w:ascii="Arial" w:hAnsi="Arial" w:cs="Arial"/>
                            <w:bCs/>
                          </w:rPr>
                        </w:pPr>
                      </w:p>
                      <w:p w14:paraId="09E42739" w14:textId="77777777" w:rsidR="00B7013B" w:rsidRPr="00EE2A6B" w:rsidRDefault="00000000">
                        <w:pPr>
                          <w:jc w:val="both"/>
                          <w:rPr>
                            <w:rFonts w:ascii="Arial" w:hAnsi="Arial" w:cs="Arial"/>
                            <w:bCs/>
                          </w:rPr>
                        </w:pPr>
                        <w:r w:rsidRPr="00EE2A6B">
                          <w:rPr>
                            <w:rFonts w:ascii="Arial" w:hAnsi="Arial" w:cs="Arial"/>
                            <w:bCs/>
                          </w:rPr>
                          <w:t>10 mg (1ml) twice daily</w:t>
                        </w:r>
                      </w:p>
                      <w:p w14:paraId="10C15B06" w14:textId="77777777" w:rsidR="00B7013B" w:rsidRPr="00EE2A6B" w:rsidRDefault="00000000">
                        <w:pPr>
                          <w:jc w:val="both"/>
                          <w:rPr>
                            <w:rFonts w:ascii="Arial" w:hAnsi="Arial" w:cs="Arial"/>
                            <w:bCs/>
                          </w:rPr>
                        </w:pPr>
                        <w:r w:rsidRPr="00EE2A6B">
                          <w:rPr>
                            <w:rFonts w:ascii="Arial" w:hAnsi="Arial" w:cs="Arial"/>
                            <w:bCs/>
                          </w:rPr>
                          <w:t>15 mg (1.5ml) twice daily</w:t>
                        </w:r>
                      </w:p>
                    </w:tc>
                  </w:tr>
                  <w:tr w:rsidR="00B7013B" w:rsidRPr="00EE2A6B" w14:paraId="631B7432" w14:textId="77777777">
                    <w:tc>
                      <w:tcPr>
                        <w:tcW w:w="2700" w:type="dxa"/>
                      </w:tcPr>
                      <w:p w14:paraId="436CA871" w14:textId="77777777" w:rsidR="00B7013B" w:rsidRPr="00EE2A6B" w:rsidRDefault="00000000">
                        <w:pPr>
                          <w:jc w:val="both"/>
                          <w:rPr>
                            <w:rFonts w:ascii="Arial" w:hAnsi="Arial" w:cs="Arial"/>
                            <w:bCs/>
                          </w:rPr>
                        </w:pPr>
                        <w:r w:rsidRPr="00EE2A6B">
                          <w:rPr>
                            <w:rFonts w:ascii="Arial" w:hAnsi="Arial" w:cs="Arial"/>
                            <w:bCs/>
                          </w:rPr>
                          <w:t xml:space="preserve">6 weeks to 12 weeks </w:t>
                        </w:r>
                      </w:p>
                    </w:tc>
                    <w:tc>
                      <w:tcPr>
                        <w:tcW w:w="2655" w:type="dxa"/>
                      </w:tcPr>
                      <w:p w14:paraId="3A86CB32" w14:textId="77777777" w:rsidR="00B7013B" w:rsidRPr="00EE2A6B" w:rsidRDefault="00000000">
                        <w:pPr>
                          <w:jc w:val="both"/>
                          <w:rPr>
                            <w:rFonts w:ascii="Arial" w:hAnsi="Arial" w:cs="Arial"/>
                            <w:bCs/>
                          </w:rPr>
                        </w:pPr>
                        <w:r w:rsidRPr="00EE2A6B">
                          <w:rPr>
                            <w:rFonts w:ascii="Arial" w:hAnsi="Arial" w:cs="Arial"/>
                            <w:bCs/>
                          </w:rPr>
                          <w:t>20 mg (2ml) once daily</w:t>
                        </w:r>
                      </w:p>
                    </w:tc>
                    <w:tc>
                      <w:tcPr>
                        <w:tcW w:w="2880" w:type="dxa"/>
                      </w:tcPr>
                      <w:p w14:paraId="602E1654" w14:textId="77777777" w:rsidR="00B7013B" w:rsidRPr="00EE2A6B" w:rsidRDefault="00000000">
                        <w:pPr>
                          <w:jc w:val="both"/>
                          <w:rPr>
                            <w:rFonts w:ascii="Arial" w:hAnsi="Arial" w:cs="Arial"/>
                            <w:bCs/>
                          </w:rPr>
                        </w:pPr>
                        <w:r w:rsidRPr="00EE2A6B">
                          <w:rPr>
                            <w:rFonts w:ascii="Arial" w:hAnsi="Arial" w:cs="Arial"/>
                            <w:bCs/>
                          </w:rPr>
                          <w:t>60 mg (6ml) twice daily</w:t>
                        </w:r>
                      </w:p>
                    </w:tc>
                  </w:tr>
                </w:tbl>
                <w:p w14:paraId="2F45A0A5" w14:textId="3CF0FF07" w:rsidR="00B7013B" w:rsidRPr="00EE2A6B" w:rsidRDefault="00000000">
                  <w:pPr>
                    <w:jc w:val="both"/>
                    <w:rPr>
                      <w:rFonts w:ascii="Arial" w:hAnsi="Arial" w:cs="Arial"/>
                      <w:bCs/>
                    </w:rPr>
                  </w:pPr>
                  <w:r w:rsidRPr="00EE2A6B">
                    <w:rPr>
                      <w:rFonts w:ascii="Arial" w:hAnsi="Arial" w:cs="Arial"/>
                      <w:bCs/>
                    </w:rPr>
                    <w:lastRenderedPageBreak/>
                    <w:t xml:space="preserve">  </w:t>
                  </w:r>
                  <w:r w:rsidRPr="00EE2A6B">
                    <w:rPr>
                      <w:rFonts w:ascii="Arial" w:hAnsi="Arial" w:cs="Arial"/>
                      <w:bCs/>
                      <w:sz w:val="18"/>
                      <w:szCs w:val="18"/>
                    </w:rPr>
                    <w:t>Table 2: ARV prophylaxis for high-risk infants</w:t>
                  </w:r>
                </w:p>
                <w:p w14:paraId="1D30A4CC" w14:textId="4274FA7A" w:rsidR="00B7013B" w:rsidRPr="00EE2A6B" w:rsidRDefault="00000000">
                  <w:pPr>
                    <w:rPr>
                      <w:rFonts w:ascii="Arial" w:hAnsi="Arial" w:cs="Arial"/>
                      <w:bCs/>
                    </w:rPr>
                  </w:pPr>
                  <w:r w:rsidRPr="00EE2A6B">
                    <w:rPr>
                      <w:rFonts w:ascii="Arial" w:hAnsi="Arial" w:cs="Arial"/>
                      <w:bCs/>
                    </w:rPr>
                    <w:t>Cotrimoxazole Prophylaxis for HIV exposed Infants</w:t>
                  </w:r>
                </w:p>
                <w:p w14:paraId="7B8FD4EC" w14:textId="031425A9" w:rsidR="00EE2A6B" w:rsidRDefault="00000000">
                  <w:pPr>
                    <w:rPr>
                      <w:rFonts w:ascii="Arial" w:hAnsi="Arial" w:cs="Arial"/>
                      <w:bCs/>
                    </w:rPr>
                  </w:pPr>
                  <w:r w:rsidRPr="00EE2A6B">
                    <w:rPr>
                      <w:rFonts w:ascii="Arial" w:hAnsi="Arial" w:cs="Arial"/>
                      <w:bCs/>
                    </w:rPr>
                    <w:t>It is recommended for all HIV exposed infants to receive cotrimoxazole (cotrim) from 6weeks of age till HIV infection has been excluded (using an age-appropriate HIV test) 8-12 weeks after complete cessation of breastfeeding.</w:t>
                  </w:r>
                </w:p>
                <w:p w14:paraId="36F575D9" w14:textId="77777777" w:rsidR="00EE2A6B" w:rsidRPr="00EE2A6B" w:rsidRDefault="00EE2A6B">
                  <w:pPr>
                    <w:rPr>
                      <w:rFonts w:ascii="Arial" w:hAnsi="Arial" w:cs="Arial"/>
                      <w:bCs/>
                    </w:rPr>
                  </w:pPr>
                </w:p>
                <w:tbl>
                  <w:tblPr>
                    <w:tblStyle w:val="a5"/>
                    <w:tblW w:w="8280"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5"/>
                    <w:gridCol w:w="2895"/>
                  </w:tblGrid>
                  <w:tr w:rsidR="00B7013B" w:rsidRPr="00EE2A6B" w14:paraId="7CC72B0C" w14:textId="77777777">
                    <w:tc>
                      <w:tcPr>
                        <w:tcW w:w="5385" w:type="dxa"/>
                      </w:tcPr>
                      <w:p w14:paraId="1901A2C6" w14:textId="77777777" w:rsidR="00B7013B" w:rsidRPr="00EE2A6B" w:rsidRDefault="00000000">
                        <w:pPr>
                          <w:rPr>
                            <w:rFonts w:ascii="Arial" w:hAnsi="Arial" w:cs="Arial"/>
                            <w:bCs/>
                          </w:rPr>
                        </w:pPr>
                        <w:r w:rsidRPr="00EE2A6B">
                          <w:rPr>
                            <w:rFonts w:ascii="Arial" w:hAnsi="Arial" w:cs="Arial"/>
                            <w:bCs/>
                          </w:rPr>
                          <w:t>Infant Age or Weight</w:t>
                        </w:r>
                      </w:p>
                    </w:tc>
                    <w:tc>
                      <w:tcPr>
                        <w:tcW w:w="2895" w:type="dxa"/>
                      </w:tcPr>
                      <w:p w14:paraId="6ECE5607" w14:textId="77777777" w:rsidR="00B7013B" w:rsidRPr="00EE2A6B" w:rsidRDefault="00000000">
                        <w:pPr>
                          <w:rPr>
                            <w:rFonts w:ascii="Arial" w:hAnsi="Arial" w:cs="Arial"/>
                            <w:bCs/>
                          </w:rPr>
                        </w:pPr>
                        <w:r w:rsidRPr="00EE2A6B">
                          <w:rPr>
                            <w:rFonts w:ascii="Arial" w:hAnsi="Arial" w:cs="Arial"/>
                            <w:bCs/>
                          </w:rPr>
                          <w:t>Dosage</w:t>
                        </w:r>
                      </w:p>
                    </w:tc>
                  </w:tr>
                  <w:tr w:rsidR="00B7013B" w:rsidRPr="00EE2A6B" w14:paraId="14CE4382" w14:textId="77777777">
                    <w:tc>
                      <w:tcPr>
                        <w:tcW w:w="5385" w:type="dxa"/>
                      </w:tcPr>
                      <w:p w14:paraId="7FCB69C3" w14:textId="77777777" w:rsidR="00B7013B" w:rsidRPr="00EE2A6B" w:rsidRDefault="00000000">
                        <w:pPr>
                          <w:rPr>
                            <w:rFonts w:ascii="Arial" w:hAnsi="Arial" w:cs="Arial"/>
                            <w:bCs/>
                          </w:rPr>
                        </w:pPr>
                        <w:r w:rsidRPr="00EE2A6B">
                          <w:rPr>
                            <w:rFonts w:ascii="Arial" w:hAnsi="Arial" w:cs="Arial"/>
                            <w:bCs/>
                          </w:rPr>
                          <w:t>For infants below 6 months or &lt; 5 kg</w:t>
                        </w:r>
                      </w:p>
                    </w:tc>
                    <w:tc>
                      <w:tcPr>
                        <w:tcW w:w="2895" w:type="dxa"/>
                      </w:tcPr>
                      <w:p w14:paraId="39A5482A" w14:textId="77777777" w:rsidR="00B7013B" w:rsidRPr="00EE2A6B" w:rsidRDefault="00000000">
                        <w:pPr>
                          <w:rPr>
                            <w:rFonts w:ascii="Arial" w:hAnsi="Arial" w:cs="Arial"/>
                            <w:bCs/>
                          </w:rPr>
                        </w:pPr>
                        <w:r w:rsidRPr="00EE2A6B">
                          <w:rPr>
                            <w:rFonts w:ascii="Arial" w:hAnsi="Arial" w:cs="Arial"/>
                            <w:bCs/>
                          </w:rPr>
                          <w:t>120 mg daily</w:t>
                        </w:r>
                      </w:p>
                    </w:tc>
                  </w:tr>
                  <w:tr w:rsidR="00B7013B" w:rsidRPr="00EE2A6B" w14:paraId="7BE32B22" w14:textId="77777777">
                    <w:tc>
                      <w:tcPr>
                        <w:tcW w:w="5385" w:type="dxa"/>
                      </w:tcPr>
                      <w:p w14:paraId="48009A4F" w14:textId="77777777" w:rsidR="00B7013B" w:rsidRPr="00EE2A6B" w:rsidRDefault="00000000">
                        <w:pPr>
                          <w:rPr>
                            <w:rFonts w:ascii="Arial" w:hAnsi="Arial" w:cs="Arial"/>
                            <w:bCs/>
                          </w:rPr>
                        </w:pPr>
                        <w:r w:rsidRPr="00EE2A6B">
                          <w:rPr>
                            <w:rFonts w:ascii="Arial" w:hAnsi="Arial" w:cs="Arial"/>
                            <w:bCs/>
                          </w:rPr>
                          <w:t>For children 6 months – 5 years or 5-15 kg</w:t>
                        </w:r>
                      </w:p>
                    </w:tc>
                    <w:tc>
                      <w:tcPr>
                        <w:tcW w:w="2895" w:type="dxa"/>
                      </w:tcPr>
                      <w:p w14:paraId="5A2C987F" w14:textId="77777777" w:rsidR="00B7013B" w:rsidRPr="00EE2A6B" w:rsidRDefault="00000000">
                        <w:pPr>
                          <w:rPr>
                            <w:rFonts w:ascii="Arial" w:hAnsi="Arial" w:cs="Arial"/>
                            <w:bCs/>
                          </w:rPr>
                        </w:pPr>
                        <w:r w:rsidRPr="00EE2A6B">
                          <w:rPr>
                            <w:rFonts w:ascii="Arial" w:hAnsi="Arial" w:cs="Arial"/>
                            <w:bCs/>
                          </w:rPr>
                          <w:t>240 mg daily</w:t>
                        </w:r>
                      </w:p>
                    </w:tc>
                  </w:tr>
                </w:tbl>
                <w:p w14:paraId="0AEAAFF4" w14:textId="5F0339EB" w:rsidR="00EE2A6B" w:rsidRPr="00EE2A6B" w:rsidRDefault="00000000">
                  <w:pPr>
                    <w:rPr>
                      <w:rFonts w:ascii="Arial" w:hAnsi="Arial" w:cs="Arial"/>
                      <w:bCs/>
                      <w:sz w:val="18"/>
                      <w:szCs w:val="18"/>
                    </w:rPr>
                  </w:pPr>
                  <w:r w:rsidRPr="00EE2A6B">
                    <w:rPr>
                      <w:rFonts w:ascii="Arial" w:hAnsi="Arial" w:cs="Arial"/>
                      <w:bCs/>
                    </w:rPr>
                    <w:t xml:space="preserve"> </w:t>
                  </w:r>
                  <w:r w:rsidRPr="00EE2A6B">
                    <w:rPr>
                      <w:rFonts w:ascii="Arial" w:hAnsi="Arial" w:cs="Arial"/>
                      <w:bCs/>
                      <w:sz w:val="18"/>
                      <w:szCs w:val="18"/>
                    </w:rPr>
                    <w:t>Table 3: Dosing for Cotrimoxazole Prophylaxis in HIV-exposed infants and HIV-infected children</w:t>
                  </w:r>
                </w:p>
                <w:p w14:paraId="20D0413B" w14:textId="77777777" w:rsidR="00EE2A6B" w:rsidRDefault="00EE2A6B">
                  <w:pPr>
                    <w:rPr>
                      <w:rFonts w:ascii="Arial" w:hAnsi="Arial" w:cs="Arial"/>
                      <w:b/>
                    </w:rPr>
                  </w:pPr>
                </w:p>
                <w:p w14:paraId="2DD43D33" w14:textId="19D1CDC8" w:rsidR="00B7013B" w:rsidRPr="00EE2A6B" w:rsidRDefault="00000000">
                  <w:pPr>
                    <w:rPr>
                      <w:rFonts w:ascii="Arial" w:hAnsi="Arial" w:cs="Arial"/>
                      <w:b/>
                    </w:rPr>
                  </w:pPr>
                  <w:r w:rsidRPr="00EE2A6B">
                    <w:rPr>
                      <w:rFonts w:ascii="Arial" w:hAnsi="Arial" w:cs="Arial"/>
                      <w:b/>
                    </w:rPr>
                    <w:t>Infant feeding options in HIV context</w:t>
                  </w:r>
                </w:p>
                <w:p w14:paraId="423CABCA" w14:textId="77777777" w:rsidR="00B7013B" w:rsidRPr="00EE2A6B" w:rsidRDefault="00000000">
                  <w:pPr>
                    <w:rPr>
                      <w:rFonts w:ascii="Arial" w:hAnsi="Arial" w:cs="Arial"/>
                      <w:bCs/>
                    </w:rPr>
                  </w:pPr>
                  <w:r w:rsidRPr="00EE2A6B">
                    <w:rPr>
                      <w:rFonts w:ascii="Arial" w:hAnsi="Arial" w:cs="Arial"/>
                      <w:bCs/>
                    </w:rPr>
                    <w:t xml:space="preserve">Infant feeding options is important in PMTCT as HIV can be transmitted to an infant through breastmilk and breastfeeding increases the risk of HIV transmission by 5-15% in the absence of any intervention. Breastmilk substitute has the benefit of no HIV transmission but has the risk of increased morbidity and mortality from malnutrition, </w:t>
                  </w:r>
                  <w:proofErr w:type="gramStart"/>
                  <w:r w:rsidRPr="00EE2A6B">
                    <w:rPr>
                      <w:rFonts w:ascii="Arial" w:hAnsi="Arial" w:cs="Arial"/>
                      <w:bCs/>
                    </w:rPr>
                    <w:t>diarrhoea</w:t>
                  </w:r>
                  <w:proofErr w:type="gramEnd"/>
                  <w:r w:rsidRPr="00EE2A6B">
                    <w:rPr>
                      <w:rFonts w:ascii="Arial" w:hAnsi="Arial" w:cs="Arial"/>
                      <w:bCs/>
                    </w:rPr>
                    <w:t xml:space="preserve"> and pneumonia.</w:t>
                  </w:r>
                </w:p>
                <w:tbl>
                  <w:tblPr>
                    <w:tblStyle w:val="a6"/>
                    <w:tblW w:w="8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0"/>
                  </w:tblGrid>
                  <w:tr w:rsidR="00B7013B" w:rsidRPr="00EE2A6B" w14:paraId="09E15A83" w14:textId="77777777">
                    <w:tc>
                      <w:tcPr>
                        <w:tcW w:w="8410" w:type="dxa"/>
                        <w:shd w:val="clear" w:color="auto" w:fill="auto"/>
                        <w:tcMar>
                          <w:top w:w="100" w:type="dxa"/>
                          <w:left w:w="100" w:type="dxa"/>
                          <w:bottom w:w="100" w:type="dxa"/>
                          <w:right w:w="100" w:type="dxa"/>
                        </w:tcMar>
                      </w:tcPr>
                      <w:p w14:paraId="2C972B31" w14:textId="77777777" w:rsidR="00B7013B" w:rsidRPr="00EE2A6B" w:rsidRDefault="00000000">
                        <w:pPr>
                          <w:spacing w:line="240" w:lineRule="auto"/>
                          <w:rPr>
                            <w:rFonts w:ascii="Arial" w:hAnsi="Arial" w:cs="Arial"/>
                            <w:bCs/>
                            <w:sz w:val="20"/>
                            <w:szCs w:val="20"/>
                          </w:rPr>
                        </w:pPr>
                        <w:r w:rsidRPr="00EE2A6B">
                          <w:rPr>
                            <w:rFonts w:ascii="Arial" w:hAnsi="Arial" w:cs="Arial"/>
                            <w:bCs/>
                            <w:sz w:val="20"/>
                            <w:szCs w:val="20"/>
                          </w:rPr>
                          <w:t>Recommendation</w:t>
                        </w:r>
                      </w:p>
                      <w:p w14:paraId="3E60C33A" w14:textId="77777777" w:rsidR="00B7013B" w:rsidRPr="00EE2A6B" w:rsidRDefault="00000000">
                        <w:pPr>
                          <w:numPr>
                            <w:ilvl w:val="0"/>
                            <w:numId w:val="3"/>
                          </w:numPr>
                          <w:spacing w:after="0" w:line="240" w:lineRule="auto"/>
                          <w:rPr>
                            <w:rFonts w:ascii="Arial" w:hAnsi="Arial" w:cs="Arial"/>
                            <w:bCs/>
                            <w:sz w:val="20"/>
                            <w:szCs w:val="20"/>
                          </w:rPr>
                        </w:pPr>
                        <w:r w:rsidRPr="00EE2A6B">
                          <w:rPr>
                            <w:rFonts w:ascii="Arial" w:hAnsi="Arial" w:cs="Arial"/>
                            <w:bCs/>
                            <w:sz w:val="20"/>
                            <w:szCs w:val="20"/>
                          </w:rPr>
                          <w:t>HIV exposed infants should be exclusively breastfed for the first 6 months of life.</w:t>
                        </w:r>
                      </w:p>
                      <w:p w14:paraId="212E6C67" w14:textId="77777777" w:rsidR="00B7013B" w:rsidRPr="00EE2A6B" w:rsidRDefault="00000000">
                        <w:pPr>
                          <w:numPr>
                            <w:ilvl w:val="0"/>
                            <w:numId w:val="3"/>
                          </w:numPr>
                          <w:spacing w:after="0" w:line="240" w:lineRule="auto"/>
                          <w:rPr>
                            <w:rFonts w:ascii="Arial" w:hAnsi="Arial" w:cs="Arial"/>
                            <w:bCs/>
                            <w:sz w:val="20"/>
                            <w:szCs w:val="20"/>
                          </w:rPr>
                        </w:pPr>
                        <w:r w:rsidRPr="00EE2A6B">
                          <w:rPr>
                            <w:rFonts w:ascii="Arial" w:hAnsi="Arial" w:cs="Arial"/>
                            <w:bCs/>
                            <w:sz w:val="20"/>
                            <w:szCs w:val="20"/>
                          </w:rPr>
                          <w:t>Complementary feeds should be introduced at 6months and should adequately complement breastmilk.</w:t>
                        </w:r>
                      </w:p>
                      <w:p w14:paraId="0D016737" w14:textId="77777777" w:rsidR="00B7013B" w:rsidRPr="00EE2A6B" w:rsidRDefault="00000000">
                        <w:pPr>
                          <w:numPr>
                            <w:ilvl w:val="0"/>
                            <w:numId w:val="3"/>
                          </w:numPr>
                          <w:spacing w:line="240" w:lineRule="auto"/>
                          <w:rPr>
                            <w:rFonts w:ascii="Arial" w:hAnsi="Arial" w:cs="Arial"/>
                            <w:bCs/>
                          </w:rPr>
                        </w:pPr>
                        <w:r w:rsidRPr="00EE2A6B">
                          <w:rPr>
                            <w:rFonts w:ascii="Arial" w:hAnsi="Arial" w:cs="Arial"/>
                            <w:bCs/>
                            <w:sz w:val="20"/>
                            <w:szCs w:val="20"/>
                          </w:rPr>
                          <w:t>Breastfeeding with complementary foods should continue till 12 months of age.</w:t>
                        </w:r>
                      </w:p>
                    </w:tc>
                  </w:tr>
                </w:tbl>
                <w:p w14:paraId="255A098A" w14:textId="77777777" w:rsidR="00B7013B" w:rsidRPr="00EE2A6B" w:rsidRDefault="00B7013B">
                  <w:pPr>
                    <w:rPr>
                      <w:rFonts w:ascii="Arial" w:hAnsi="Arial" w:cs="Arial"/>
                      <w:bCs/>
                    </w:rPr>
                  </w:pPr>
                </w:p>
                <w:p w14:paraId="0A2CC495" w14:textId="77777777" w:rsidR="00B7013B" w:rsidRPr="00EE2A6B" w:rsidRDefault="00000000">
                  <w:pPr>
                    <w:rPr>
                      <w:rFonts w:ascii="Arial" w:hAnsi="Arial" w:cs="Arial"/>
                      <w:b/>
                    </w:rPr>
                  </w:pPr>
                  <w:r w:rsidRPr="00EE2A6B">
                    <w:rPr>
                      <w:rFonts w:ascii="Arial" w:hAnsi="Arial" w:cs="Arial"/>
                      <w:b/>
                    </w:rPr>
                    <w:t>Early Infant Diagnosis</w:t>
                  </w:r>
                </w:p>
                <w:p w14:paraId="727E4C9C" w14:textId="77777777" w:rsidR="00B7013B" w:rsidRPr="00EE2A6B" w:rsidRDefault="00000000">
                  <w:pPr>
                    <w:rPr>
                      <w:rFonts w:ascii="Arial" w:hAnsi="Arial" w:cs="Arial"/>
                      <w:bCs/>
                    </w:rPr>
                  </w:pPr>
                  <w:r w:rsidRPr="00EE2A6B">
                    <w:rPr>
                      <w:rFonts w:ascii="Arial" w:hAnsi="Arial" w:cs="Arial"/>
                      <w:bCs/>
                    </w:rPr>
                    <w:t>All HIV-exposed infants should have a DNA PCR test:</w:t>
                  </w:r>
                </w:p>
                <w:tbl>
                  <w:tblPr>
                    <w:tblStyle w:val="a7"/>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8"/>
                    <w:gridCol w:w="4128"/>
                  </w:tblGrid>
                  <w:tr w:rsidR="00B7013B" w:rsidRPr="00EE2A6B" w14:paraId="02A47B9B" w14:textId="77777777">
                    <w:tc>
                      <w:tcPr>
                        <w:tcW w:w="4168" w:type="dxa"/>
                      </w:tcPr>
                      <w:p w14:paraId="724DFD9F" w14:textId="77777777" w:rsidR="00B7013B" w:rsidRPr="00EE2A6B" w:rsidRDefault="00000000">
                        <w:pPr>
                          <w:rPr>
                            <w:rFonts w:ascii="Arial" w:hAnsi="Arial" w:cs="Arial"/>
                            <w:bCs/>
                          </w:rPr>
                        </w:pPr>
                        <w:r w:rsidRPr="00EE2A6B">
                          <w:rPr>
                            <w:rFonts w:ascii="Arial" w:hAnsi="Arial" w:cs="Arial"/>
                            <w:bCs/>
                          </w:rPr>
                          <w:t>Breastfed infant</w:t>
                        </w:r>
                      </w:p>
                    </w:tc>
                    <w:tc>
                      <w:tcPr>
                        <w:tcW w:w="4128" w:type="dxa"/>
                      </w:tcPr>
                      <w:p w14:paraId="3507ADD4" w14:textId="77777777" w:rsidR="00B7013B" w:rsidRPr="00EE2A6B" w:rsidRDefault="00000000">
                        <w:pPr>
                          <w:rPr>
                            <w:rFonts w:ascii="Arial" w:hAnsi="Arial" w:cs="Arial"/>
                            <w:bCs/>
                          </w:rPr>
                        </w:pPr>
                        <w:r w:rsidRPr="00EE2A6B">
                          <w:rPr>
                            <w:rFonts w:ascii="Arial" w:hAnsi="Arial" w:cs="Arial"/>
                            <w:bCs/>
                          </w:rPr>
                          <w:t>Not breastfed</w:t>
                        </w:r>
                      </w:p>
                    </w:tc>
                  </w:tr>
                  <w:tr w:rsidR="00B7013B" w:rsidRPr="00EE2A6B" w14:paraId="6EDCA3CE" w14:textId="77777777">
                    <w:tc>
                      <w:tcPr>
                        <w:tcW w:w="4168" w:type="dxa"/>
                      </w:tcPr>
                      <w:p w14:paraId="7B2697C3" w14:textId="77777777" w:rsidR="00B7013B" w:rsidRPr="00EE2A6B" w:rsidRDefault="00000000">
                        <w:pPr>
                          <w:numPr>
                            <w:ilvl w:val="0"/>
                            <w:numId w:val="8"/>
                          </w:numPr>
                          <w:spacing w:after="0"/>
                          <w:rPr>
                            <w:rFonts w:ascii="Arial" w:hAnsi="Arial" w:cs="Arial"/>
                            <w:bCs/>
                          </w:rPr>
                        </w:pPr>
                        <w:r w:rsidRPr="00EE2A6B">
                          <w:rPr>
                            <w:rFonts w:ascii="Arial" w:hAnsi="Arial" w:cs="Arial"/>
                            <w:bCs/>
                          </w:rPr>
                          <w:t>Birth</w:t>
                        </w:r>
                      </w:p>
                      <w:p w14:paraId="1299055D" w14:textId="77777777" w:rsidR="00B7013B" w:rsidRPr="00EE2A6B" w:rsidRDefault="00000000">
                        <w:pPr>
                          <w:numPr>
                            <w:ilvl w:val="0"/>
                            <w:numId w:val="8"/>
                          </w:numPr>
                          <w:spacing w:after="0"/>
                          <w:rPr>
                            <w:rFonts w:ascii="Arial" w:hAnsi="Arial" w:cs="Arial"/>
                            <w:bCs/>
                          </w:rPr>
                        </w:pPr>
                        <w:r w:rsidRPr="00EE2A6B">
                          <w:rPr>
                            <w:rFonts w:ascii="Arial" w:hAnsi="Arial" w:cs="Arial"/>
                            <w:bCs/>
                          </w:rPr>
                          <w:t>6-8 weeks</w:t>
                        </w:r>
                      </w:p>
                      <w:p w14:paraId="136F6C06" w14:textId="77777777" w:rsidR="00B7013B" w:rsidRPr="00EE2A6B" w:rsidRDefault="00000000">
                        <w:pPr>
                          <w:numPr>
                            <w:ilvl w:val="0"/>
                            <w:numId w:val="8"/>
                          </w:numPr>
                          <w:spacing w:after="0"/>
                          <w:rPr>
                            <w:rFonts w:ascii="Arial" w:hAnsi="Arial" w:cs="Arial"/>
                            <w:bCs/>
                          </w:rPr>
                        </w:pPr>
                        <w:r w:rsidRPr="00EE2A6B">
                          <w:rPr>
                            <w:rFonts w:ascii="Arial" w:hAnsi="Arial" w:cs="Arial"/>
                            <w:bCs/>
                          </w:rPr>
                          <w:t>9 months</w:t>
                        </w:r>
                      </w:p>
                      <w:p w14:paraId="348FCE3D" w14:textId="77777777" w:rsidR="00B7013B" w:rsidRPr="00EE2A6B" w:rsidRDefault="00000000">
                        <w:pPr>
                          <w:numPr>
                            <w:ilvl w:val="0"/>
                            <w:numId w:val="8"/>
                          </w:numPr>
                          <w:rPr>
                            <w:rFonts w:ascii="Arial" w:hAnsi="Arial" w:cs="Arial"/>
                            <w:bCs/>
                          </w:rPr>
                        </w:pPr>
                        <w:r w:rsidRPr="00EE2A6B">
                          <w:rPr>
                            <w:rFonts w:ascii="Arial" w:hAnsi="Arial" w:cs="Arial"/>
                            <w:bCs/>
                          </w:rPr>
                          <w:t>8 – 12 weeks after cessation of breastfeeding.</w:t>
                        </w:r>
                      </w:p>
                    </w:tc>
                    <w:tc>
                      <w:tcPr>
                        <w:tcW w:w="4128" w:type="dxa"/>
                      </w:tcPr>
                      <w:p w14:paraId="0BE7CC83" w14:textId="77777777" w:rsidR="00B7013B" w:rsidRPr="00EE2A6B" w:rsidRDefault="00000000">
                        <w:pPr>
                          <w:numPr>
                            <w:ilvl w:val="0"/>
                            <w:numId w:val="6"/>
                          </w:numPr>
                          <w:spacing w:after="0"/>
                          <w:rPr>
                            <w:rFonts w:ascii="Arial" w:hAnsi="Arial" w:cs="Arial"/>
                            <w:bCs/>
                          </w:rPr>
                        </w:pPr>
                        <w:r w:rsidRPr="00EE2A6B">
                          <w:rPr>
                            <w:rFonts w:ascii="Arial" w:hAnsi="Arial" w:cs="Arial"/>
                            <w:bCs/>
                          </w:rPr>
                          <w:t>Birth</w:t>
                        </w:r>
                      </w:p>
                      <w:p w14:paraId="569D629A" w14:textId="77777777" w:rsidR="00B7013B" w:rsidRPr="00EE2A6B" w:rsidRDefault="00000000">
                        <w:pPr>
                          <w:numPr>
                            <w:ilvl w:val="0"/>
                            <w:numId w:val="6"/>
                          </w:numPr>
                          <w:rPr>
                            <w:rFonts w:ascii="Arial" w:hAnsi="Arial" w:cs="Arial"/>
                            <w:bCs/>
                          </w:rPr>
                        </w:pPr>
                        <w:r w:rsidRPr="00EE2A6B">
                          <w:rPr>
                            <w:rFonts w:ascii="Arial" w:hAnsi="Arial" w:cs="Arial"/>
                            <w:bCs/>
                          </w:rPr>
                          <w:t>6 weeks</w:t>
                        </w:r>
                      </w:p>
                    </w:tc>
                  </w:tr>
                </w:tbl>
                <w:p w14:paraId="31FE51A6" w14:textId="01B6DB2F" w:rsidR="00EE2A6B" w:rsidRPr="00EE2A6B" w:rsidRDefault="00000000">
                  <w:pPr>
                    <w:rPr>
                      <w:rFonts w:ascii="Arial" w:hAnsi="Arial" w:cs="Arial"/>
                      <w:bCs/>
                      <w:sz w:val="18"/>
                      <w:szCs w:val="18"/>
                    </w:rPr>
                  </w:pPr>
                  <w:r w:rsidRPr="00EE2A6B">
                    <w:rPr>
                      <w:rFonts w:ascii="Arial" w:hAnsi="Arial" w:cs="Arial"/>
                      <w:bCs/>
                      <w:sz w:val="18"/>
                      <w:szCs w:val="18"/>
                    </w:rPr>
                    <w:t>Table 4: DNA PCR spacing</w:t>
                  </w:r>
                </w:p>
                <w:p w14:paraId="081041CD" w14:textId="77777777" w:rsidR="00B7013B" w:rsidRPr="00EE2A6B" w:rsidRDefault="00000000">
                  <w:pPr>
                    <w:rPr>
                      <w:rFonts w:ascii="Arial" w:hAnsi="Arial" w:cs="Arial"/>
                      <w:b/>
                    </w:rPr>
                  </w:pPr>
                  <w:r w:rsidRPr="00EE2A6B">
                    <w:rPr>
                      <w:rFonts w:ascii="Arial" w:hAnsi="Arial" w:cs="Arial"/>
                      <w:b/>
                    </w:rPr>
                    <w:t>Activities at 6weeks for a HEI</w:t>
                  </w:r>
                </w:p>
                <w:tbl>
                  <w:tblPr>
                    <w:tblStyle w:val="a8"/>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5"/>
                    <w:gridCol w:w="2250"/>
                    <w:gridCol w:w="2991"/>
                  </w:tblGrid>
                  <w:tr w:rsidR="00B7013B" w:rsidRPr="00EE2A6B" w14:paraId="35703483" w14:textId="77777777">
                    <w:tc>
                      <w:tcPr>
                        <w:tcW w:w="3055" w:type="dxa"/>
                      </w:tcPr>
                      <w:p w14:paraId="72B9165C" w14:textId="77777777" w:rsidR="00B7013B" w:rsidRPr="00EE2A6B" w:rsidRDefault="00000000">
                        <w:pPr>
                          <w:rPr>
                            <w:rFonts w:ascii="Arial" w:hAnsi="Arial" w:cs="Arial"/>
                            <w:bCs/>
                          </w:rPr>
                        </w:pPr>
                        <w:r w:rsidRPr="00EE2A6B">
                          <w:rPr>
                            <w:rFonts w:ascii="Arial" w:hAnsi="Arial" w:cs="Arial"/>
                            <w:bCs/>
                          </w:rPr>
                          <w:t>Medications</w:t>
                        </w:r>
                      </w:p>
                    </w:tc>
                    <w:tc>
                      <w:tcPr>
                        <w:tcW w:w="2250" w:type="dxa"/>
                      </w:tcPr>
                      <w:p w14:paraId="419BACCD" w14:textId="77777777" w:rsidR="00B7013B" w:rsidRPr="00EE2A6B" w:rsidRDefault="00000000">
                        <w:pPr>
                          <w:rPr>
                            <w:rFonts w:ascii="Arial" w:hAnsi="Arial" w:cs="Arial"/>
                            <w:bCs/>
                          </w:rPr>
                        </w:pPr>
                        <w:r w:rsidRPr="00EE2A6B">
                          <w:rPr>
                            <w:rFonts w:ascii="Arial" w:hAnsi="Arial" w:cs="Arial"/>
                            <w:bCs/>
                          </w:rPr>
                          <w:t>Investigation</w:t>
                        </w:r>
                      </w:p>
                    </w:tc>
                    <w:tc>
                      <w:tcPr>
                        <w:tcW w:w="2991" w:type="dxa"/>
                      </w:tcPr>
                      <w:p w14:paraId="0C41052D" w14:textId="77777777" w:rsidR="00B7013B" w:rsidRPr="00EE2A6B" w:rsidRDefault="00000000">
                        <w:pPr>
                          <w:rPr>
                            <w:rFonts w:ascii="Arial" w:hAnsi="Arial" w:cs="Arial"/>
                            <w:bCs/>
                          </w:rPr>
                        </w:pPr>
                        <w:r w:rsidRPr="00EE2A6B">
                          <w:rPr>
                            <w:rFonts w:ascii="Arial" w:hAnsi="Arial" w:cs="Arial"/>
                            <w:bCs/>
                          </w:rPr>
                          <w:t>Others</w:t>
                        </w:r>
                      </w:p>
                    </w:tc>
                  </w:tr>
                  <w:tr w:rsidR="00B7013B" w:rsidRPr="00EE2A6B" w14:paraId="05BD127C" w14:textId="77777777">
                    <w:tc>
                      <w:tcPr>
                        <w:tcW w:w="3055" w:type="dxa"/>
                      </w:tcPr>
                      <w:p w14:paraId="2C9B6307" w14:textId="77777777" w:rsidR="00B7013B" w:rsidRPr="00EE2A6B" w:rsidRDefault="00000000">
                        <w:pPr>
                          <w:rPr>
                            <w:rFonts w:ascii="Arial" w:hAnsi="Arial" w:cs="Arial"/>
                            <w:bCs/>
                          </w:rPr>
                        </w:pPr>
                        <w:r w:rsidRPr="00EE2A6B">
                          <w:rPr>
                            <w:rFonts w:ascii="Arial" w:hAnsi="Arial" w:cs="Arial"/>
                            <w:bCs/>
                          </w:rPr>
                          <w:t>Stop ARV prophylaxis (except in high-risk infants)</w:t>
                        </w:r>
                      </w:p>
                    </w:tc>
                    <w:tc>
                      <w:tcPr>
                        <w:tcW w:w="2250" w:type="dxa"/>
                      </w:tcPr>
                      <w:p w14:paraId="6032CA6C" w14:textId="77777777" w:rsidR="00B7013B" w:rsidRPr="00EE2A6B" w:rsidRDefault="00000000">
                        <w:pPr>
                          <w:rPr>
                            <w:rFonts w:ascii="Arial" w:hAnsi="Arial" w:cs="Arial"/>
                            <w:bCs/>
                          </w:rPr>
                        </w:pPr>
                        <w:r w:rsidRPr="00EE2A6B">
                          <w:rPr>
                            <w:rFonts w:ascii="Arial" w:hAnsi="Arial" w:cs="Arial"/>
                            <w:bCs/>
                          </w:rPr>
                          <w:t>Conduct 2nd PCR.</w:t>
                        </w:r>
                      </w:p>
                    </w:tc>
                    <w:tc>
                      <w:tcPr>
                        <w:tcW w:w="2991" w:type="dxa"/>
                      </w:tcPr>
                      <w:p w14:paraId="178C8AFF" w14:textId="77777777" w:rsidR="00B7013B" w:rsidRPr="00EE2A6B" w:rsidRDefault="00000000">
                        <w:pPr>
                          <w:rPr>
                            <w:rFonts w:ascii="Arial" w:hAnsi="Arial" w:cs="Arial"/>
                            <w:bCs/>
                          </w:rPr>
                        </w:pPr>
                        <w:r w:rsidRPr="00EE2A6B">
                          <w:rPr>
                            <w:rFonts w:ascii="Arial" w:hAnsi="Arial" w:cs="Arial"/>
                            <w:bCs/>
                          </w:rPr>
                          <w:t>Ensure immunization according to schedule.</w:t>
                        </w:r>
                      </w:p>
                    </w:tc>
                  </w:tr>
                  <w:tr w:rsidR="00B7013B" w:rsidRPr="00EE2A6B" w14:paraId="5D125FBD" w14:textId="77777777">
                    <w:tc>
                      <w:tcPr>
                        <w:tcW w:w="3055" w:type="dxa"/>
                      </w:tcPr>
                      <w:p w14:paraId="417ADB37" w14:textId="77777777" w:rsidR="00B7013B" w:rsidRPr="00EE2A6B" w:rsidRDefault="00000000">
                        <w:pPr>
                          <w:rPr>
                            <w:rFonts w:ascii="Arial" w:hAnsi="Arial" w:cs="Arial"/>
                            <w:bCs/>
                          </w:rPr>
                        </w:pPr>
                        <w:r w:rsidRPr="00EE2A6B">
                          <w:rPr>
                            <w:rFonts w:ascii="Arial" w:hAnsi="Arial" w:cs="Arial"/>
                            <w:bCs/>
                          </w:rPr>
                          <w:lastRenderedPageBreak/>
                          <w:t>Commence cotrimoxazole prophylaxis</w:t>
                        </w:r>
                      </w:p>
                    </w:tc>
                    <w:tc>
                      <w:tcPr>
                        <w:tcW w:w="2250" w:type="dxa"/>
                      </w:tcPr>
                      <w:p w14:paraId="2138A15A" w14:textId="77777777" w:rsidR="00B7013B" w:rsidRPr="00EE2A6B" w:rsidRDefault="00B7013B">
                        <w:pPr>
                          <w:rPr>
                            <w:rFonts w:ascii="Arial" w:hAnsi="Arial" w:cs="Arial"/>
                            <w:bCs/>
                          </w:rPr>
                        </w:pPr>
                      </w:p>
                    </w:tc>
                    <w:tc>
                      <w:tcPr>
                        <w:tcW w:w="2991" w:type="dxa"/>
                      </w:tcPr>
                      <w:p w14:paraId="1492C168" w14:textId="77777777" w:rsidR="00B7013B" w:rsidRPr="00EE2A6B" w:rsidRDefault="00000000">
                        <w:pPr>
                          <w:rPr>
                            <w:rFonts w:ascii="Arial" w:hAnsi="Arial" w:cs="Arial"/>
                            <w:bCs/>
                          </w:rPr>
                        </w:pPr>
                        <w:r w:rsidRPr="00EE2A6B">
                          <w:rPr>
                            <w:rFonts w:ascii="Arial" w:hAnsi="Arial" w:cs="Arial"/>
                            <w:bCs/>
                          </w:rPr>
                          <w:t>Reinforce counseling on feeding options.</w:t>
                        </w:r>
                      </w:p>
                    </w:tc>
                  </w:tr>
                  <w:tr w:rsidR="00B7013B" w:rsidRPr="00EE2A6B" w14:paraId="5C15277A" w14:textId="77777777">
                    <w:tc>
                      <w:tcPr>
                        <w:tcW w:w="3055" w:type="dxa"/>
                      </w:tcPr>
                      <w:p w14:paraId="24EFAEE7" w14:textId="77777777" w:rsidR="00B7013B" w:rsidRPr="00EE2A6B" w:rsidRDefault="00B7013B">
                        <w:pPr>
                          <w:rPr>
                            <w:rFonts w:ascii="Arial" w:hAnsi="Arial" w:cs="Arial"/>
                            <w:bCs/>
                          </w:rPr>
                        </w:pPr>
                      </w:p>
                    </w:tc>
                    <w:tc>
                      <w:tcPr>
                        <w:tcW w:w="2250" w:type="dxa"/>
                      </w:tcPr>
                      <w:p w14:paraId="1A159436" w14:textId="77777777" w:rsidR="00B7013B" w:rsidRPr="00EE2A6B" w:rsidRDefault="00B7013B">
                        <w:pPr>
                          <w:rPr>
                            <w:rFonts w:ascii="Arial" w:hAnsi="Arial" w:cs="Arial"/>
                            <w:bCs/>
                          </w:rPr>
                        </w:pPr>
                      </w:p>
                    </w:tc>
                    <w:tc>
                      <w:tcPr>
                        <w:tcW w:w="2991" w:type="dxa"/>
                      </w:tcPr>
                      <w:p w14:paraId="48E38940" w14:textId="77777777" w:rsidR="00B7013B" w:rsidRPr="00EE2A6B" w:rsidRDefault="00000000">
                        <w:pPr>
                          <w:rPr>
                            <w:rFonts w:ascii="Arial" w:hAnsi="Arial" w:cs="Arial"/>
                            <w:bCs/>
                          </w:rPr>
                        </w:pPr>
                        <w:r w:rsidRPr="00EE2A6B">
                          <w:rPr>
                            <w:rFonts w:ascii="Arial" w:hAnsi="Arial" w:cs="Arial"/>
                            <w:bCs/>
                          </w:rPr>
                          <w:t>Ensure adherence for mother-baby pair.</w:t>
                        </w:r>
                      </w:p>
                    </w:tc>
                  </w:tr>
                </w:tbl>
                <w:p w14:paraId="32985B3F" w14:textId="77777777" w:rsidR="00B7013B" w:rsidRPr="00EE2A6B" w:rsidRDefault="00000000">
                  <w:pPr>
                    <w:rPr>
                      <w:rFonts w:ascii="Arial" w:hAnsi="Arial" w:cs="Arial"/>
                      <w:bCs/>
                    </w:rPr>
                  </w:pPr>
                  <w:r w:rsidRPr="00EE2A6B">
                    <w:rPr>
                      <w:rFonts w:ascii="Arial" w:hAnsi="Arial" w:cs="Arial"/>
                      <w:bCs/>
                      <w:sz w:val="18"/>
                      <w:szCs w:val="18"/>
                    </w:rPr>
                    <w:t>Table 5: 6weeks appointment for HEI</w:t>
                  </w:r>
                </w:p>
              </w:tc>
            </w:tr>
          </w:tbl>
          <w:p w14:paraId="5AAD2A82" w14:textId="7DEA7306" w:rsidR="00EE2A6B" w:rsidRPr="00EE2A6B" w:rsidRDefault="00EE2A6B" w:rsidP="00EE2A6B">
            <w:pPr>
              <w:rPr>
                <w:rFonts w:ascii="Arial" w:hAnsi="Arial" w:cs="Arial"/>
              </w:rPr>
            </w:pPr>
          </w:p>
        </w:tc>
      </w:tr>
    </w:tbl>
    <w:p w14:paraId="2574F58B" w14:textId="77777777" w:rsidR="00B7013B" w:rsidRPr="00EE2A6B" w:rsidRDefault="00B7013B">
      <w:pPr>
        <w:rPr>
          <w:rFonts w:ascii="Arial" w:hAnsi="Arial" w:cs="Arial"/>
          <w:b/>
        </w:rPr>
      </w:pPr>
    </w:p>
    <w:p w14:paraId="32A0E20C" w14:textId="0F429E2A" w:rsidR="00B7013B" w:rsidRPr="00EE2A6B" w:rsidRDefault="00B7013B" w:rsidP="00EE2A6B">
      <w:pPr>
        <w:pBdr>
          <w:top w:val="nil"/>
          <w:left w:val="nil"/>
          <w:bottom w:val="nil"/>
          <w:right w:val="nil"/>
          <w:between w:val="nil"/>
        </w:pBdr>
        <w:spacing w:after="0"/>
        <w:jc w:val="both"/>
        <w:rPr>
          <w:rFonts w:ascii="Arial" w:hAnsi="Arial" w:cs="Arial"/>
          <w:color w:val="000000"/>
        </w:rPr>
      </w:pPr>
    </w:p>
    <w:p w14:paraId="13BC0E17" w14:textId="024CDDB5" w:rsidR="00B7013B" w:rsidRPr="00EE2A6B" w:rsidRDefault="00000000">
      <w:pPr>
        <w:rPr>
          <w:rFonts w:ascii="Arial" w:hAnsi="Arial" w:cs="Arial"/>
          <w:b/>
        </w:rPr>
      </w:pPr>
      <w:r w:rsidRPr="00EE2A6B">
        <w:rPr>
          <w:rFonts w:ascii="Arial" w:hAnsi="Arial" w:cs="Arial"/>
          <w:b/>
        </w:rPr>
        <w:t xml:space="preserve">PMTCT/TB Integration Services </w:t>
      </w:r>
    </w:p>
    <w:p w14:paraId="30753BFB" w14:textId="77777777" w:rsidR="00B7013B" w:rsidRPr="00EE2A6B" w:rsidRDefault="00000000">
      <w:pPr>
        <w:rPr>
          <w:rFonts w:ascii="Arial" w:hAnsi="Arial" w:cs="Arial"/>
          <w:b/>
        </w:rPr>
      </w:pPr>
      <w:r w:rsidRPr="00EE2A6B">
        <w:rPr>
          <w:rFonts w:ascii="Arial" w:hAnsi="Arial" w:cs="Arial"/>
          <w:b/>
        </w:rPr>
        <w:t>Pregnant women with HIV and TB co-infection</w:t>
      </w:r>
    </w:p>
    <w:p w14:paraId="1C8AEBCB" w14:textId="77777777" w:rsidR="00B7013B" w:rsidRPr="00EE2A6B" w:rsidRDefault="00000000">
      <w:pPr>
        <w:rPr>
          <w:rFonts w:ascii="Arial" w:hAnsi="Arial" w:cs="Arial"/>
        </w:rPr>
      </w:pPr>
      <w:r w:rsidRPr="00EE2A6B">
        <w:rPr>
          <w:rFonts w:ascii="Arial" w:hAnsi="Arial" w:cs="Arial"/>
        </w:rPr>
        <w:t>Tuberculosis (TB) accounts for 1 in 3 HIV-related deaths and HIV-TB comorbidity in pregnancy causes up to 40% deaths in pregnancy. Continuous screening for TB in HIV-positive women is therefore mandatory and must be carried out throughout pregnancy to identify women with active TB disease for immediate access to TB treatment while those not infected be placed on TB preventive therapy (TPT) irrespective of the duration of the pregnancy.</w:t>
      </w:r>
    </w:p>
    <w:p w14:paraId="457E8955" w14:textId="7BD0E2B4" w:rsidR="00B7013B" w:rsidRPr="00EE2A6B" w:rsidRDefault="00000000">
      <w:pPr>
        <w:numPr>
          <w:ilvl w:val="0"/>
          <w:numId w:val="19"/>
        </w:numPr>
        <w:rPr>
          <w:rFonts w:ascii="Arial" w:hAnsi="Arial" w:cs="Arial"/>
          <w:color w:val="000000"/>
        </w:rPr>
      </w:pPr>
      <w:r w:rsidRPr="00EE2A6B">
        <w:rPr>
          <w:rFonts w:ascii="Arial" w:hAnsi="Arial" w:cs="Arial"/>
        </w:rPr>
        <w:t xml:space="preserve">At every visit, the pregnant or breastfeeding HIV-positive woman should be screened for TB and offered the following services: </w:t>
      </w:r>
      <w:r w:rsidRPr="00EE2A6B">
        <w:rPr>
          <w:rFonts w:ascii="Arial" w:hAnsi="Arial" w:cs="Arial"/>
          <w:color w:val="000000"/>
        </w:rPr>
        <w:t xml:space="preserve">s: </w:t>
      </w:r>
    </w:p>
    <w:tbl>
      <w:tblPr>
        <w:tblStyle w:val="ac"/>
        <w:tblW w:w="888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5310"/>
      </w:tblGrid>
      <w:tr w:rsidR="00B7013B" w:rsidRPr="00EE2A6B" w14:paraId="1EA42ABA" w14:textId="77777777">
        <w:tc>
          <w:tcPr>
            <w:tcW w:w="3570" w:type="dxa"/>
            <w:shd w:val="clear" w:color="auto" w:fill="auto"/>
            <w:tcMar>
              <w:top w:w="100" w:type="dxa"/>
              <w:left w:w="100" w:type="dxa"/>
              <w:bottom w:w="100" w:type="dxa"/>
              <w:right w:w="100" w:type="dxa"/>
            </w:tcMar>
          </w:tcPr>
          <w:p w14:paraId="22674B03" w14:textId="77777777" w:rsidR="00B7013B" w:rsidRPr="00EE2A6B" w:rsidRDefault="00000000">
            <w:pPr>
              <w:widowControl w:val="0"/>
              <w:pBdr>
                <w:top w:val="nil"/>
                <w:left w:val="nil"/>
                <w:bottom w:val="nil"/>
                <w:right w:val="nil"/>
                <w:between w:val="nil"/>
              </w:pBdr>
              <w:spacing w:after="0" w:line="240" w:lineRule="auto"/>
              <w:rPr>
                <w:rFonts w:ascii="Arial" w:hAnsi="Arial" w:cs="Arial"/>
                <w:color w:val="000000"/>
                <w:sz w:val="20"/>
                <w:szCs w:val="20"/>
              </w:rPr>
            </w:pPr>
            <w:r w:rsidRPr="00EE2A6B">
              <w:rPr>
                <w:rFonts w:ascii="Arial" w:hAnsi="Arial" w:cs="Arial"/>
                <w:color w:val="000000"/>
                <w:sz w:val="20"/>
                <w:szCs w:val="20"/>
              </w:rPr>
              <w:t>Symptoms</w:t>
            </w:r>
          </w:p>
        </w:tc>
        <w:tc>
          <w:tcPr>
            <w:tcW w:w="5310" w:type="dxa"/>
            <w:shd w:val="clear" w:color="auto" w:fill="auto"/>
            <w:tcMar>
              <w:top w:w="100" w:type="dxa"/>
              <w:left w:w="100" w:type="dxa"/>
              <w:bottom w:w="100" w:type="dxa"/>
              <w:right w:w="100" w:type="dxa"/>
            </w:tcMar>
          </w:tcPr>
          <w:p w14:paraId="6FB5705A" w14:textId="77777777" w:rsidR="00B7013B" w:rsidRPr="00EE2A6B" w:rsidRDefault="00000000">
            <w:pPr>
              <w:widowControl w:val="0"/>
              <w:pBdr>
                <w:top w:val="nil"/>
                <w:left w:val="nil"/>
                <w:bottom w:val="nil"/>
                <w:right w:val="nil"/>
                <w:between w:val="nil"/>
              </w:pBdr>
              <w:spacing w:after="0" w:line="240" w:lineRule="auto"/>
              <w:rPr>
                <w:rFonts w:ascii="Arial" w:hAnsi="Arial" w:cs="Arial"/>
                <w:color w:val="000000"/>
                <w:sz w:val="20"/>
                <w:szCs w:val="20"/>
              </w:rPr>
            </w:pPr>
            <w:r w:rsidRPr="00EE2A6B">
              <w:rPr>
                <w:rFonts w:ascii="Arial" w:hAnsi="Arial" w:cs="Arial"/>
                <w:color w:val="000000"/>
                <w:sz w:val="20"/>
                <w:szCs w:val="20"/>
              </w:rPr>
              <w:t>Services rendered</w:t>
            </w:r>
          </w:p>
        </w:tc>
      </w:tr>
      <w:tr w:rsidR="00B7013B" w:rsidRPr="00EE2A6B" w14:paraId="78EF89FE" w14:textId="77777777">
        <w:trPr>
          <w:trHeight w:val="419"/>
        </w:trPr>
        <w:tc>
          <w:tcPr>
            <w:tcW w:w="3570" w:type="dxa"/>
            <w:shd w:val="clear" w:color="auto" w:fill="auto"/>
            <w:tcMar>
              <w:top w:w="100" w:type="dxa"/>
              <w:left w:w="100" w:type="dxa"/>
              <w:bottom w:w="100" w:type="dxa"/>
              <w:right w:w="100" w:type="dxa"/>
            </w:tcMar>
          </w:tcPr>
          <w:p w14:paraId="1B07E921" w14:textId="77777777" w:rsidR="00B7013B" w:rsidRPr="00EE2A6B" w:rsidRDefault="00000000">
            <w:pPr>
              <w:rPr>
                <w:rFonts w:ascii="Arial" w:hAnsi="Arial" w:cs="Arial"/>
                <w:color w:val="000000"/>
                <w:sz w:val="20"/>
                <w:szCs w:val="20"/>
              </w:rPr>
            </w:pPr>
            <w:r w:rsidRPr="00EE2A6B">
              <w:rPr>
                <w:rFonts w:ascii="Arial" w:hAnsi="Arial" w:cs="Arial"/>
                <w:color w:val="000000"/>
                <w:sz w:val="20"/>
                <w:szCs w:val="20"/>
              </w:rPr>
              <w:t>No cough, but has other TB symptom</w:t>
            </w:r>
          </w:p>
        </w:tc>
        <w:tc>
          <w:tcPr>
            <w:tcW w:w="5310" w:type="dxa"/>
            <w:shd w:val="clear" w:color="auto" w:fill="auto"/>
            <w:tcMar>
              <w:top w:w="100" w:type="dxa"/>
              <w:left w:w="100" w:type="dxa"/>
              <w:bottom w:w="100" w:type="dxa"/>
              <w:right w:w="100" w:type="dxa"/>
            </w:tcMar>
          </w:tcPr>
          <w:p w14:paraId="19875C60" w14:textId="77777777" w:rsidR="00B7013B" w:rsidRPr="00EE2A6B" w:rsidRDefault="00000000">
            <w:pPr>
              <w:rPr>
                <w:rFonts w:ascii="Arial" w:hAnsi="Arial" w:cs="Arial"/>
                <w:color w:val="000000"/>
                <w:sz w:val="20"/>
                <w:szCs w:val="20"/>
              </w:rPr>
            </w:pPr>
            <w:r w:rsidRPr="00EE2A6B">
              <w:rPr>
                <w:rFonts w:ascii="Arial" w:hAnsi="Arial" w:cs="Arial"/>
                <w:color w:val="000000"/>
                <w:sz w:val="20"/>
                <w:szCs w:val="20"/>
              </w:rPr>
              <w:t>Refer to the medical officer to exclude TB.</w:t>
            </w:r>
          </w:p>
        </w:tc>
      </w:tr>
      <w:tr w:rsidR="00B7013B" w:rsidRPr="00EE2A6B" w14:paraId="49470C0A" w14:textId="77777777">
        <w:trPr>
          <w:trHeight w:val="724"/>
        </w:trPr>
        <w:tc>
          <w:tcPr>
            <w:tcW w:w="3570" w:type="dxa"/>
            <w:shd w:val="clear" w:color="auto" w:fill="auto"/>
            <w:tcMar>
              <w:top w:w="100" w:type="dxa"/>
              <w:left w:w="100" w:type="dxa"/>
              <w:bottom w:w="100" w:type="dxa"/>
              <w:right w:w="100" w:type="dxa"/>
            </w:tcMar>
          </w:tcPr>
          <w:p w14:paraId="188DBB2E" w14:textId="77777777" w:rsidR="00B7013B" w:rsidRPr="00EE2A6B" w:rsidRDefault="00000000">
            <w:pPr>
              <w:rPr>
                <w:rFonts w:ascii="Arial" w:hAnsi="Arial" w:cs="Arial"/>
                <w:color w:val="000000"/>
                <w:sz w:val="20"/>
                <w:szCs w:val="20"/>
              </w:rPr>
            </w:pPr>
            <w:r w:rsidRPr="00EE2A6B">
              <w:rPr>
                <w:rFonts w:ascii="Arial" w:hAnsi="Arial" w:cs="Arial"/>
                <w:color w:val="000000"/>
                <w:sz w:val="20"/>
                <w:szCs w:val="20"/>
              </w:rPr>
              <w:t>Cough, with other symptoms of TB</w:t>
            </w:r>
          </w:p>
        </w:tc>
        <w:tc>
          <w:tcPr>
            <w:tcW w:w="5310" w:type="dxa"/>
            <w:shd w:val="clear" w:color="auto" w:fill="auto"/>
            <w:tcMar>
              <w:top w:w="100" w:type="dxa"/>
              <w:left w:w="100" w:type="dxa"/>
              <w:bottom w:w="100" w:type="dxa"/>
              <w:right w:w="100" w:type="dxa"/>
            </w:tcMar>
          </w:tcPr>
          <w:p w14:paraId="10528864" w14:textId="207409DD" w:rsidR="00B7013B" w:rsidRPr="00EE2A6B" w:rsidRDefault="00000000">
            <w:pPr>
              <w:rPr>
                <w:rFonts w:ascii="Arial" w:hAnsi="Arial" w:cs="Arial"/>
                <w:color w:val="000000"/>
                <w:sz w:val="20"/>
                <w:szCs w:val="20"/>
              </w:rPr>
            </w:pPr>
            <w:r w:rsidRPr="00EE2A6B">
              <w:rPr>
                <w:rFonts w:ascii="Arial" w:hAnsi="Arial" w:cs="Arial"/>
                <w:color w:val="000000"/>
                <w:sz w:val="20"/>
                <w:szCs w:val="20"/>
              </w:rPr>
              <w:t xml:space="preserve">GeneXpert </w:t>
            </w:r>
            <w:r w:rsidR="00F80FFC" w:rsidRPr="00EE2A6B">
              <w:rPr>
                <w:rFonts w:ascii="Arial" w:hAnsi="Arial" w:cs="Arial"/>
                <w:color w:val="000000"/>
                <w:sz w:val="20"/>
                <w:szCs w:val="20"/>
              </w:rPr>
              <w:t>test with</w:t>
            </w:r>
            <w:r w:rsidRPr="00EE2A6B">
              <w:rPr>
                <w:rFonts w:ascii="Arial" w:hAnsi="Arial" w:cs="Arial"/>
                <w:color w:val="000000"/>
                <w:sz w:val="20"/>
                <w:szCs w:val="20"/>
              </w:rPr>
              <w:t xml:space="preserve"> subsequent preventive or treatment service</w:t>
            </w:r>
          </w:p>
        </w:tc>
      </w:tr>
      <w:tr w:rsidR="00B7013B" w:rsidRPr="00EE2A6B" w14:paraId="102672CB" w14:textId="77777777">
        <w:trPr>
          <w:trHeight w:val="694"/>
        </w:trPr>
        <w:tc>
          <w:tcPr>
            <w:tcW w:w="3570" w:type="dxa"/>
            <w:shd w:val="clear" w:color="auto" w:fill="auto"/>
            <w:tcMar>
              <w:top w:w="100" w:type="dxa"/>
              <w:left w:w="100" w:type="dxa"/>
              <w:bottom w:w="100" w:type="dxa"/>
              <w:right w:w="100" w:type="dxa"/>
            </w:tcMar>
          </w:tcPr>
          <w:p w14:paraId="45A5BFD0" w14:textId="77777777" w:rsidR="00B7013B" w:rsidRPr="00EE2A6B" w:rsidRDefault="00000000">
            <w:pPr>
              <w:rPr>
                <w:rFonts w:ascii="Arial" w:hAnsi="Arial" w:cs="Arial"/>
                <w:color w:val="000000"/>
                <w:sz w:val="20"/>
                <w:szCs w:val="20"/>
              </w:rPr>
            </w:pPr>
            <w:r w:rsidRPr="00EE2A6B">
              <w:rPr>
                <w:rFonts w:ascii="Arial" w:hAnsi="Arial" w:cs="Arial"/>
                <w:color w:val="000000"/>
                <w:sz w:val="20"/>
                <w:szCs w:val="20"/>
              </w:rPr>
              <w:t>No TB symptoms</w:t>
            </w:r>
          </w:p>
        </w:tc>
        <w:tc>
          <w:tcPr>
            <w:tcW w:w="5310" w:type="dxa"/>
            <w:shd w:val="clear" w:color="auto" w:fill="auto"/>
            <w:tcMar>
              <w:top w:w="100" w:type="dxa"/>
              <w:left w:w="100" w:type="dxa"/>
              <w:bottom w:w="100" w:type="dxa"/>
              <w:right w:w="100" w:type="dxa"/>
            </w:tcMar>
          </w:tcPr>
          <w:p w14:paraId="02BC62C9" w14:textId="77777777" w:rsidR="00B7013B" w:rsidRPr="00EE2A6B" w:rsidRDefault="00000000">
            <w:pPr>
              <w:rPr>
                <w:rFonts w:ascii="Arial" w:hAnsi="Arial" w:cs="Arial"/>
                <w:color w:val="000000"/>
                <w:sz w:val="20"/>
                <w:szCs w:val="20"/>
              </w:rPr>
            </w:pPr>
            <w:r w:rsidRPr="00EE2A6B">
              <w:rPr>
                <w:rFonts w:ascii="Arial" w:hAnsi="Arial" w:cs="Arial"/>
                <w:color w:val="000000"/>
                <w:sz w:val="20"/>
                <w:szCs w:val="20"/>
              </w:rPr>
              <w:t>Counsel and start on TPT irrespective of gestation age of pregnancy</w:t>
            </w:r>
          </w:p>
        </w:tc>
      </w:tr>
    </w:tbl>
    <w:p w14:paraId="24DA5B69" w14:textId="73403C64" w:rsidR="00B7013B" w:rsidRPr="00EE2A6B" w:rsidRDefault="00B7013B">
      <w:pPr>
        <w:rPr>
          <w:rFonts w:ascii="Arial" w:hAnsi="Arial" w:cs="Arial"/>
          <w:i/>
        </w:rPr>
      </w:pPr>
    </w:p>
    <w:tbl>
      <w:tblPr>
        <w:tblStyle w:val="ad"/>
        <w:tblW w:w="8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76"/>
      </w:tblGrid>
      <w:tr w:rsidR="00B7013B" w:rsidRPr="00EE2A6B" w14:paraId="16258ED9" w14:textId="77777777" w:rsidTr="00EE2A6B">
        <w:trPr>
          <w:trHeight w:val="1577"/>
        </w:trPr>
        <w:tc>
          <w:tcPr>
            <w:tcW w:w="8776" w:type="dxa"/>
          </w:tcPr>
          <w:p w14:paraId="67F1A2E2" w14:textId="77777777" w:rsidR="00B7013B" w:rsidRPr="00EE2A6B" w:rsidRDefault="00000000">
            <w:pPr>
              <w:rPr>
                <w:rFonts w:ascii="Arial" w:hAnsi="Arial" w:cs="Arial"/>
                <w:b/>
                <w:sz w:val="20"/>
                <w:szCs w:val="20"/>
              </w:rPr>
            </w:pPr>
            <w:r w:rsidRPr="00EE2A6B">
              <w:rPr>
                <w:rFonts w:ascii="Arial" w:hAnsi="Arial" w:cs="Arial"/>
                <w:b/>
                <w:sz w:val="20"/>
                <w:szCs w:val="20"/>
              </w:rPr>
              <w:t>TPT involves administering medications for a period of 6months to persons without active TB to protect them from developing active TB.</w:t>
            </w:r>
          </w:p>
          <w:p w14:paraId="3C02ACD7" w14:textId="77777777" w:rsidR="00B7013B" w:rsidRPr="00EE2A6B" w:rsidRDefault="00000000">
            <w:pPr>
              <w:rPr>
                <w:rFonts w:ascii="Arial" w:hAnsi="Arial" w:cs="Arial"/>
                <w:sz w:val="20"/>
                <w:szCs w:val="20"/>
              </w:rPr>
            </w:pPr>
            <w:r w:rsidRPr="00EE2A6B">
              <w:rPr>
                <w:rFonts w:ascii="Arial" w:hAnsi="Arial" w:cs="Arial"/>
                <w:sz w:val="20"/>
                <w:szCs w:val="20"/>
              </w:rPr>
              <w:t>Isoniazid 300mg daily is commonly used.</w:t>
            </w:r>
          </w:p>
          <w:p w14:paraId="4DAD8DCB" w14:textId="77777777" w:rsidR="00B7013B" w:rsidRPr="00EE2A6B" w:rsidRDefault="00000000">
            <w:pPr>
              <w:rPr>
                <w:rFonts w:ascii="Arial" w:hAnsi="Arial" w:cs="Arial"/>
                <w:b/>
              </w:rPr>
            </w:pPr>
            <w:r w:rsidRPr="00EE2A6B">
              <w:rPr>
                <w:rFonts w:ascii="Arial" w:hAnsi="Arial" w:cs="Arial"/>
                <w:sz w:val="20"/>
                <w:szCs w:val="20"/>
              </w:rPr>
              <w:t>Isoniazid + Cotrimoxazole + Pyridoxine is a good option for HIV-positive pregnant and breastfeeding women.</w:t>
            </w:r>
          </w:p>
        </w:tc>
      </w:tr>
    </w:tbl>
    <w:p w14:paraId="39E5D61A" w14:textId="77777777" w:rsidR="00B7013B" w:rsidRPr="00EE2A6B" w:rsidRDefault="00B7013B">
      <w:pPr>
        <w:rPr>
          <w:rFonts w:ascii="Arial" w:hAnsi="Arial" w:cs="Arial"/>
          <w:b/>
        </w:rPr>
      </w:pPr>
    </w:p>
    <w:p w14:paraId="391FE088" w14:textId="76CD1ED4" w:rsidR="00B7013B" w:rsidRPr="00EE2A6B" w:rsidRDefault="00000000">
      <w:pPr>
        <w:rPr>
          <w:rFonts w:ascii="Arial" w:hAnsi="Arial" w:cs="Arial"/>
          <w:b/>
        </w:rPr>
      </w:pPr>
      <w:r w:rsidRPr="00EE2A6B">
        <w:rPr>
          <w:rFonts w:ascii="Arial" w:hAnsi="Arial" w:cs="Arial"/>
          <w:b/>
        </w:rPr>
        <w:t>Management of Newborn and Mother/Household contacts with active TB</w:t>
      </w:r>
    </w:p>
    <w:tbl>
      <w:tblPr>
        <w:tblStyle w:val="ae"/>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165"/>
      </w:tblGrid>
      <w:tr w:rsidR="00B7013B" w:rsidRPr="00EE2A6B" w14:paraId="6CDB2669" w14:textId="77777777">
        <w:tc>
          <w:tcPr>
            <w:tcW w:w="2760" w:type="dxa"/>
            <w:shd w:val="clear" w:color="auto" w:fill="auto"/>
            <w:tcMar>
              <w:top w:w="100" w:type="dxa"/>
              <w:left w:w="100" w:type="dxa"/>
              <w:bottom w:w="100" w:type="dxa"/>
              <w:right w:w="100" w:type="dxa"/>
            </w:tcMar>
          </w:tcPr>
          <w:p w14:paraId="16F5903C" w14:textId="77777777" w:rsidR="00B7013B" w:rsidRPr="00EE2A6B" w:rsidRDefault="00000000">
            <w:pPr>
              <w:spacing w:after="0"/>
              <w:rPr>
                <w:rFonts w:ascii="Arial" w:hAnsi="Arial" w:cs="Arial"/>
                <w:b/>
              </w:rPr>
            </w:pPr>
            <w:r w:rsidRPr="00EE2A6B">
              <w:rPr>
                <w:rFonts w:ascii="Arial" w:hAnsi="Arial" w:cs="Arial"/>
                <w:b/>
              </w:rPr>
              <w:t>Scenarios</w:t>
            </w:r>
          </w:p>
        </w:tc>
        <w:tc>
          <w:tcPr>
            <w:tcW w:w="6165" w:type="dxa"/>
            <w:shd w:val="clear" w:color="auto" w:fill="auto"/>
            <w:tcMar>
              <w:top w:w="100" w:type="dxa"/>
              <w:left w:w="100" w:type="dxa"/>
              <w:bottom w:w="100" w:type="dxa"/>
              <w:right w:w="100" w:type="dxa"/>
            </w:tcMar>
          </w:tcPr>
          <w:p w14:paraId="65AB0491" w14:textId="77777777" w:rsidR="00B7013B" w:rsidRPr="00EE2A6B" w:rsidRDefault="00000000">
            <w:pPr>
              <w:widowControl w:val="0"/>
              <w:spacing w:after="0" w:line="240" w:lineRule="auto"/>
              <w:rPr>
                <w:rFonts w:ascii="Arial" w:hAnsi="Arial" w:cs="Arial"/>
                <w:b/>
              </w:rPr>
            </w:pPr>
            <w:r w:rsidRPr="00EE2A6B">
              <w:rPr>
                <w:rFonts w:ascii="Arial" w:hAnsi="Arial" w:cs="Arial"/>
                <w:b/>
              </w:rPr>
              <w:t>Management</w:t>
            </w:r>
          </w:p>
        </w:tc>
      </w:tr>
      <w:tr w:rsidR="00B7013B" w:rsidRPr="00EE2A6B" w14:paraId="26CA5F28" w14:textId="77777777">
        <w:tc>
          <w:tcPr>
            <w:tcW w:w="2760" w:type="dxa"/>
            <w:shd w:val="clear" w:color="auto" w:fill="auto"/>
            <w:tcMar>
              <w:top w:w="100" w:type="dxa"/>
              <w:left w:w="100" w:type="dxa"/>
              <w:bottom w:w="100" w:type="dxa"/>
              <w:right w:w="100" w:type="dxa"/>
            </w:tcMar>
          </w:tcPr>
          <w:p w14:paraId="2E5D6E06" w14:textId="77777777" w:rsidR="00B7013B" w:rsidRPr="00EE2A6B" w:rsidRDefault="00000000">
            <w:pPr>
              <w:spacing w:after="0"/>
              <w:rPr>
                <w:rFonts w:ascii="Arial" w:hAnsi="Arial" w:cs="Arial"/>
                <w:bCs/>
              </w:rPr>
            </w:pPr>
            <w:r w:rsidRPr="00EE2A6B">
              <w:rPr>
                <w:rFonts w:ascii="Arial" w:hAnsi="Arial" w:cs="Arial"/>
                <w:bCs/>
              </w:rPr>
              <w:t xml:space="preserve">Mother diagnosed with TB prior to 3rd trimester and </w:t>
            </w:r>
            <w:r w:rsidRPr="00EE2A6B">
              <w:rPr>
                <w:rFonts w:ascii="Arial" w:hAnsi="Arial" w:cs="Arial"/>
                <w:bCs/>
              </w:rPr>
              <w:lastRenderedPageBreak/>
              <w:t>on TB medications with good adherence and improving</w:t>
            </w:r>
          </w:p>
        </w:tc>
        <w:tc>
          <w:tcPr>
            <w:tcW w:w="6165" w:type="dxa"/>
            <w:shd w:val="clear" w:color="auto" w:fill="auto"/>
            <w:tcMar>
              <w:top w:w="100" w:type="dxa"/>
              <w:left w:w="100" w:type="dxa"/>
              <w:bottom w:w="100" w:type="dxa"/>
              <w:right w:w="100" w:type="dxa"/>
            </w:tcMar>
          </w:tcPr>
          <w:p w14:paraId="5152BAF7" w14:textId="77777777" w:rsidR="00B7013B" w:rsidRPr="00EE2A6B" w:rsidRDefault="00000000">
            <w:pPr>
              <w:numPr>
                <w:ilvl w:val="0"/>
                <w:numId w:val="18"/>
              </w:numPr>
              <w:spacing w:after="0"/>
              <w:rPr>
                <w:rFonts w:ascii="Arial" w:hAnsi="Arial" w:cs="Arial"/>
                <w:bCs/>
              </w:rPr>
            </w:pPr>
            <w:r w:rsidRPr="00EE2A6B">
              <w:rPr>
                <w:rFonts w:ascii="Arial" w:hAnsi="Arial" w:cs="Arial"/>
                <w:bCs/>
              </w:rPr>
              <w:lastRenderedPageBreak/>
              <w:t>If the newborn has no signs of TB: administer BCG vaccine.</w:t>
            </w:r>
          </w:p>
          <w:p w14:paraId="6DDB66F3" w14:textId="77777777" w:rsidR="00B7013B" w:rsidRPr="00EE2A6B" w:rsidRDefault="00000000">
            <w:pPr>
              <w:numPr>
                <w:ilvl w:val="0"/>
                <w:numId w:val="18"/>
              </w:numPr>
              <w:spacing w:after="0"/>
              <w:rPr>
                <w:rFonts w:ascii="Arial" w:hAnsi="Arial" w:cs="Arial"/>
                <w:bCs/>
              </w:rPr>
            </w:pPr>
            <w:r w:rsidRPr="00EE2A6B">
              <w:rPr>
                <w:rFonts w:ascii="Arial" w:hAnsi="Arial" w:cs="Arial"/>
                <w:bCs/>
              </w:rPr>
              <w:lastRenderedPageBreak/>
              <w:t>If the newborn has signs and symptoms of TB: evaluate further for TB.</w:t>
            </w:r>
          </w:p>
          <w:p w14:paraId="15097496" w14:textId="3746992E" w:rsidR="00B7013B" w:rsidRPr="00EE2A6B" w:rsidRDefault="00000000">
            <w:pPr>
              <w:numPr>
                <w:ilvl w:val="0"/>
                <w:numId w:val="18"/>
              </w:numPr>
              <w:spacing w:after="0"/>
              <w:rPr>
                <w:rFonts w:ascii="Arial" w:hAnsi="Arial" w:cs="Arial"/>
                <w:bCs/>
              </w:rPr>
            </w:pPr>
            <w:r w:rsidRPr="00EE2A6B">
              <w:rPr>
                <w:rFonts w:ascii="Arial" w:hAnsi="Arial" w:cs="Arial"/>
                <w:bCs/>
              </w:rPr>
              <w:t>If signs and symptoms of other illnesses: refer or manage appropriately.</w:t>
            </w:r>
          </w:p>
        </w:tc>
      </w:tr>
      <w:tr w:rsidR="00B7013B" w:rsidRPr="00EE2A6B" w14:paraId="1E582E72" w14:textId="77777777">
        <w:tc>
          <w:tcPr>
            <w:tcW w:w="2760" w:type="dxa"/>
            <w:shd w:val="clear" w:color="auto" w:fill="auto"/>
            <w:tcMar>
              <w:top w:w="100" w:type="dxa"/>
              <w:left w:w="100" w:type="dxa"/>
              <w:bottom w:w="100" w:type="dxa"/>
              <w:right w:w="100" w:type="dxa"/>
            </w:tcMar>
          </w:tcPr>
          <w:p w14:paraId="3CB15201" w14:textId="77777777" w:rsidR="00B7013B" w:rsidRPr="00EE2A6B" w:rsidRDefault="00000000">
            <w:pPr>
              <w:spacing w:after="0"/>
              <w:rPr>
                <w:rFonts w:ascii="Arial" w:hAnsi="Arial" w:cs="Arial"/>
                <w:bCs/>
              </w:rPr>
            </w:pPr>
            <w:r w:rsidRPr="00EE2A6B">
              <w:rPr>
                <w:rFonts w:ascii="Arial" w:hAnsi="Arial" w:cs="Arial"/>
                <w:bCs/>
              </w:rPr>
              <w:lastRenderedPageBreak/>
              <w:t>Mother diagnosed with TB in the 3rd trimester or shortly after delivery:</w:t>
            </w:r>
          </w:p>
        </w:tc>
        <w:tc>
          <w:tcPr>
            <w:tcW w:w="6165" w:type="dxa"/>
            <w:shd w:val="clear" w:color="auto" w:fill="auto"/>
            <w:tcMar>
              <w:top w:w="100" w:type="dxa"/>
              <w:left w:w="100" w:type="dxa"/>
              <w:bottom w:w="100" w:type="dxa"/>
              <w:right w:w="100" w:type="dxa"/>
            </w:tcMar>
          </w:tcPr>
          <w:p w14:paraId="79A3CD59" w14:textId="77777777" w:rsidR="00B7013B" w:rsidRPr="00EE2A6B" w:rsidRDefault="00000000">
            <w:pPr>
              <w:numPr>
                <w:ilvl w:val="0"/>
                <w:numId w:val="16"/>
              </w:numPr>
              <w:spacing w:after="0"/>
              <w:rPr>
                <w:rFonts w:ascii="Arial" w:hAnsi="Arial" w:cs="Arial"/>
                <w:bCs/>
              </w:rPr>
            </w:pPr>
            <w:r w:rsidRPr="00EE2A6B">
              <w:rPr>
                <w:rFonts w:ascii="Arial" w:hAnsi="Arial" w:cs="Arial"/>
                <w:bCs/>
              </w:rPr>
              <w:t>Defer BCG vaccine administration for the newborn.</w:t>
            </w:r>
          </w:p>
          <w:p w14:paraId="1C09B922" w14:textId="77777777" w:rsidR="00B7013B" w:rsidRPr="00EE2A6B" w:rsidRDefault="00000000">
            <w:pPr>
              <w:numPr>
                <w:ilvl w:val="0"/>
                <w:numId w:val="16"/>
              </w:numPr>
              <w:spacing w:after="0"/>
              <w:rPr>
                <w:rFonts w:ascii="Arial" w:hAnsi="Arial" w:cs="Arial"/>
                <w:bCs/>
              </w:rPr>
            </w:pPr>
            <w:r w:rsidRPr="00EE2A6B">
              <w:rPr>
                <w:rFonts w:ascii="Arial" w:hAnsi="Arial" w:cs="Arial"/>
                <w:bCs/>
              </w:rPr>
              <w:t>Evaluate the infant for congenital TB if symptomatic or where mother is AFB positive or has untreated disseminated or partially treated TB or poor adherence.</w:t>
            </w:r>
          </w:p>
          <w:p w14:paraId="3C10131C" w14:textId="4D75B251" w:rsidR="00B7013B" w:rsidRPr="00EE2A6B" w:rsidRDefault="00000000">
            <w:pPr>
              <w:numPr>
                <w:ilvl w:val="0"/>
                <w:numId w:val="16"/>
              </w:numPr>
              <w:spacing w:after="0"/>
              <w:rPr>
                <w:rFonts w:ascii="Arial" w:hAnsi="Arial" w:cs="Arial"/>
                <w:bCs/>
              </w:rPr>
            </w:pPr>
            <w:r w:rsidRPr="00EE2A6B">
              <w:rPr>
                <w:rFonts w:ascii="Arial" w:hAnsi="Arial" w:cs="Arial"/>
                <w:bCs/>
              </w:rPr>
              <w:t xml:space="preserve">If mother has endometrial TB, evaluate infant using </w:t>
            </w:r>
            <w:r w:rsidR="00F80FFC">
              <w:rPr>
                <w:rFonts w:ascii="Arial" w:hAnsi="Arial" w:cs="Arial"/>
                <w:bCs/>
              </w:rPr>
              <w:t>C</w:t>
            </w:r>
            <w:r w:rsidRPr="00EE2A6B">
              <w:rPr>
                <w:rFonts w:ascii="Arial" w:hAnsi="Arial" w:cs="Arial"/>
                <w:bCs/>
              </w:rPr>
              <w:t xml:space="preserve">hest </w:t>
            </w:r>
            <w:r w:rsidR="00F80FFC" w:rsidRPr="00EE2A6B">
              <w:rPr>
                <w:rFonts w:ascii="Arial" w:hAnsi="Arial" w:cs="Arial"/>
                <w:bCs/>
              </w:rPr>
              <w:t>Xray</w:t>
            </w:r>
            <w:r w:rsidRPr="00EE2A6B">
              <w:rPr>
                <w:rFonts w:ascii="Arial" w:hAnsi="Arial" w:cs="Arial"/>
                <w:bCs/>
              </w:rPr>
              <w:t xml:space="preserve">, gastric aspirates for </w:t>
            </w:r>
            <w:r w:rsidR="00F80FFC">
              <w:rPr>
                <w:rFonts w:ascii="Arial" w:hAnsi="Arial" w:cs="Arial"/>
                <w:bCs/>
              </w:rPr>
              <w:t>G</w:t>
            </w:r>
            <w:r w:rsidRPr="00EE2A6B">
              <w:rPr>
                <w:rFonts w:ascii="Arial" w:hAnsi="Arial" w:cs="Arial"/>
                <w:bCs/>
              </w:rPr>
              <w:t>eneXpert or abdominal ultrasound scan.</w:t>
            </w:r>
          </w:p>
          <w:p w14:paraId="4FB9F722" w14:textId="77777777" w:rsidR="00B7013B" w:rsidRPr="00EE2A6B" w:rsidRDefault="00000000">
            <w:pPr>
              <w:numPr>
                <w:ilvl w:val="0"/>
                <w:numId w:val="16"/>
              </w:numPr>
              <w:spacing w:after="0"/>
              <w:rPr>
                <w:rFonts w:ascii="Arial" w:hAnsi="Arial" w:cs="Arial"/>
                <w:bCs/>
              </w:rPr>
            </w:pPr>
            <w:r w:rsidRPr="00EE2A6B">
              <w:rPr>
                <w:rFonts w:ascii="Arial" w:hAnsi="Arial" w:cs="Arial"/>
                <w:bCs/>
              </w:rPr>
              <w:t xml:space="preserve">If TB is confirmed in the newborn, initiate TB therapy promptly in consultation with a </w:t>
            </w:r>
            <w:proofErr w:type="spellStart"/>
            <w:r w:rsidRPr="00EE2A6B">
              <w:rPr>
                <w:rFonts w:ascii="Arial" w:hAnsi="Arial" w:cs="Arial"/>
                <w:bCs/>
              </w:rPr>
              <w:t>paediatrician</w:t>
            </w:r>
            <w:proofErr w:type="spellEnd"/>
            <w:r w:rsidRPr="00EE2A6B">
              <w:rPr>
                <w:rFonts w:ascii="Arial" w:hAnsi="Arial" w:cs="Arial"/>
                <w:bCs/>
              </w:rPr>
              <w:t xml:space="preserve"> (where available).</w:t>
            </w:r>
          </w:p>
          <w:p w14:paraId="2C4AA4A6" w14:textId="77777777" w:rsidR="00B7013B" w:rsidRPr="00EE2A6B" w:rsidRDefault="00000000">
            <w:pPr>
              <w:numPr>
                <w:ilvl w:val="0"/>
                <w:numId w:val="16"/>
              </w:numPr>
              <w:spacing w:after="0"/>
              <w:rPr>
                <w:rFonts w:ascii="Arial" w:hAnsi="Arial" w:cs="Arial"/>
                <w:bCs/>
              </w:rPr>
            </w:pPr>
            <w:r w:rsidRPr="00EE2A6B">
              <w:rPr>
                <w:rFonts w:ascii="Arial" w:hAnsi="Arial" w:cs="Arial"/>
                <w:bCs/>
              </w:rPr>
              <w:t>Administer TPT if congenital TB or active TB is excluded.</w:t>
            </w:r>
          </w:p>
          <w:p w14:paraId="469B5137" w14:textId="77777777" w:rsidR="00B7013B" w:rsidRPr="00EE2A6B" w:rsidRDefault="00000000">
            <w:pPr>
              <w:numPr>
                <w:ilvl w:val="0"/>
                <w:numId w:val="16"/>
              </w:numPr>
              <w:spacing w:after="0"/>
              <w:rPr>
                <w:rFonts w:ascii="Arial" w:hAnsi="Arial" w:cs="Arial"/>
                <w:bCs/>
              </w:rPr>
            </w:pPr>
            <w:r w:rsidRPr="00EE2A6B">
              <w:rPr>
                <w:rFonts w:ascii="Arial" w:hAnsi="Arial" w:cs="Arial"/>
                <w:bCs/>
              </w:rPr>
              <w:t xml:space="preserve">If Mantoux/IGRA is negative and TB disease is excluded and mother/household contact becomes smear-negative, stop </w:t>
            </w:r>
            <w:proofErr w:type="gramStart"/>
            <w:r w:rsidRPr="00EE2A6B">
              <w:rPr>
                <w:rFonts w:ascii="Arial" w:hAnsi="Arial" w:cs="Arial"/>
                <w:bCs/>
              </w:rPr>
              <w:t>INH</w:t>
            </w:r>
            <w:proofErr w:type="gramEnd"/>
            <w:r w:rsidRPr="00EE2A6B">
              <w:rPr>
                <w:rFonts w:ascii="Arial" w:hAnsi="Arial" w:cs="Arial"/>
                <w:bCs/>
              </w:rPr>
              <w:t xml:space="preserve"> and administer BCG vaccine 2 weeks after stopping TPT.</w:t>
            </w:r>
          </w:p>
          <w:p w14:paraId="4F878DCF" w14:textId="77777777" w:rsidR="00B7013B" w:rsidRPr="00EE2A6B" w:rsidRDefault="00000000">
            <w:pPr>
              <w:numPr>
                <w:ilvl w:val="0"/>
                <w:numId w:val="16"/>
              </w:numPr>
              <w:rPr>
                <w:rFonts w:ascii="Arial" w:hAnsi="Arial" w:cs="Arial"/>
                <w:bCs/>
              </w:rPr>
            </w:pPr>
            <w:r w:rsidRPr="00EE2A6B">
              <w:rPr>
                <w:rFonts w:ascii="Arial" w:hAnsi="Arial" w:cs="Arial"/>
                <w:bCs/>
              </w:rPr>
              <w:t xml:space="preserve">Refer all household contacts for TB evaluation. </w:t>
            </w:r>
          </w:p>
        </w:tc>
      </w:tr>
    </w:tbl>
    <w:p w14:paraId="5DB4B856" w14:textId="56B6D1CA" w:rsidR="00B7013B" w:rsidRPr="00EE2A6B" w:rsidRDefault="00000000" w:rsidP="00EE2A6B">
      <w:pPr>
        <w:rPr>
          <w:rFonts w:ascii="Arial" w:hAnsi="Arial" w:cs="Arial"/>
          <w:bCs/>
          <w:sz w:val="18"/>
          <w:szCs w:val="18"/>
        </w:rPr>
      </w:pPr>
      <w:r w:rsidRPr="00EE2A6B">
        <w:rPr>
          <w:rFonts w:ascii="Arial" w:hAnsi="Arial" w:cs="Arial"/>
          <w:bCs/>
          <w:sz w:val="18"/>
          <w:szCs w:val="18"/>
        </w:rPr>
        <w:t xml:space="preserve">Table 6: TPT summary </w:t>
      </w:r>
    </w:p>
    <w:p w14:paraId="6C2011BC" w14:textId="77777777" w:rsidR="00B7013B" w:rsidRPr="00EE2A6B" w:rsidRDefault="00B7013B" w:rsidP="00EE2A6B">
      <w:pPr>
        <w:pBdr>
          <w:top w:val="nil"/>
          <w:left w:val="nil"/>
          <w:bottom w:val="nil"/>
          <w:right w:val="nil"/>
          <w:between w:val="nil"/>
        </w:pBdr>
        <w:rPr>
          <w:rFonts w:ascii="Arial" w:hAnsi="Arial" w:cs="Arial"/>
          <w:color w:val="000000"/>
        </w:rPr>
      </w:pPr>
    </w:p>
    <w:p w14:paraId="25555681" w14:textId="77777777" w:rsidR="00B7013B" w:rsidRPr="00EE2A6B" w:rsidRDefault="00000000">
      <w:pPr>
        <w:rPr>
          <w:rFonts w:ascii="Arial" w:hAnsi="Arial" w:cs="Arial"/>
          <w:b/>
        </w:rPr>
      </w:pPr>
      <w:r w:rsidRPr="00EE2A6B">
        <w:rPr>
          <w:rFonts w:ascii="Arial" w:hAnsi="Arial" w:cs="Arial"/>
          <w:b/>
        </w:rPr>
        <w:t>TB Infection Control</w:t>
      </w:r>
    </w:p>
    <w:p w14:paraId="55E45A6B" w14:textId="77777777" w:rsidR="00B7013B" w:rsidRPr="00EE2A6B" w:rsidRDefault="00000000">
      <w:pPr>
        <w:numPr>
          <w:ilvl w:val="0"/>
          <w:numId w:val="21"/>
        </w:numPr>
        <w:pBdr>
          <w:top w:val="nil"/>
          <w:left w:val="nil"/>
          <w:bottom w:val="nil"/>
          <w:right w:val="nil"/>
          <w:between w:val="nil"/>
        </w:pBdr>
        <w:spacing w:after="0"/>
        <w:rPr>
          <w:rFonts w:ascii="Arial" w:hAnsi="Arial" w:cs="Arial"/>
          <w:color w:val="000000"/>
        </w:rPr>
      </w:pPr>
      <w:r w:rsidRPr="00EE2A6B">
        <w:rPr>
          <w:rFonts w:ascii="Arial" w:hAnsi="Arial" w:cs="Arial"/>
          <w:color w:val="000000"/>
        </w:rPr>
        <w:t>Separate newborn from any active case of TB in the household (including the mother) during the evaluation period.</w:t>
      </w:r>
    </w:p>
    <w:p w14:paraId="346DA69E" w14:textId="77777777" w:rsidR="00B7013B" w:rsidRPr="00EE2A6B" w:rsidRDefault="00000000">
      <w:pPr>
        <w:numPr>
          <w:ilvl w:val="0"/>
          <w:numId w:val="21"/>
        </w:numPr>
        <w:pBdr>
          <w:top w:val="nil"/>
          <w:left w:val="nil"/>
          <w:bottom w:val="nil"/>
          <w:right w:val="nil"/>
          <w:between w:val="nil"/>
        </w:pBdr>
        <w:spacing w:after="0"/>
        <w:rPr>
          <w:rFonts w:ascii="Arial" w:hAnsi="Arial" w:cs="Arial"/>
          <w:color w:val="000000"/>
        </w:rPr>
      </w:pPr>
      <w:r w:rsidRPr="00EE2A6B">
        <w:rPr>
          <w:rFonts w:ascii="Arial" w:hAnsi="Arial" w:cs="Arial"/>
          <w:color w:val="000000"/>
        </w:rPr>
        <w:t>Expressed breastmilk should be given to the infant during the period of isolation.</w:t>
      </w:r>
    </w:p>
    <w:p w14:paraId="6D9DDCE1" w14:textId="77777777" w:rsidR="00B7013B" w:rsidRPr="00EE2A6B" w:rsidRDefault="00000000">
      <w:pPr>
        <w:numPr>
          <w:ilvl w:val="0"/>
          <w:numId w:val="21"/>
        </w:numPr>
        <w:pBdr>
          <w:top w:val="nil"/>
          <w:left w:val="nil"/>
          <w:bottom w:val="nil"/>
          <w:right w:val="nil"/>
          <w:between w:val="nil"/>
        </w:pBdr>
        <w:spacing w:after="0"/>
        <w:rPr>
          <w:rFonts w:ascii="Arial" w:hAnsi="Arial" w:cs="Arial"/>
          <w:color w:val="000000"/>
        </w:rPr>
      </w:pPr>
      <w:r w:rsidRPr="00EE2A6B">
        <w:rPr>
          <w:rFonts w:ascii="Arial" w:hAnsi="Arial" w:cs="Arial"/>
          <w:color w:val="000000"/>
        </w:rPr>
        <w:t>Mother and adult contacts should wear facemasks while handling the baby.</w:t>
      </w:r>
    </w:p>
    <w:p w14:paraId="211F489A" w14:textId="479933E0" w:rsidR="00B7013B" w:rsidRPr="00EE2A6B" w:rsidRDefault="00000000" w:rsidP="00EE2A6B">
      <w:pPr>
        <w:numPr>
          <w:ilvl w:val="0"/>
          <w:numId w:val="21"/>
        </w:numPr>
        <w:pBdr>
          <w:top w:val="nil"/>
          <w:left w:val="nil"/>
          <w:bottom w:val="nil"/>
          <w:right w:val="nil"/>
          <w:between w:val="nil"/>
        </w:pBdr>
        <w:rPr>
          <w:rFonts w:ascii="Arial" w:hAnsi="Arial" w:cs="Arial"/>
          <w:color w:val="000000"/>
        </w:rPr>
      </w:pPr>
      <w:r w:rsidRPr="00EE2A6B">
        <w:rPr>
          <w:rFonts w:ascii="Arial" w:hAnsi="Arial" w:cs="Arial"/>
          <w:color w:val="000000"/>
        </w:rPr>
        <w:t>Once the baby is on TPT and the source of infection (mother or any other adult) is on continuation phase of treatment, there is no need for isolation and the infant can be breastfed.</w:t>
      </w:r>
    </w:p>
    <w:p w14:paraId="3F480832" w14:textId="77777777" w:rsidR="00EE2A6B" w:rsidRDefault="00EE2A6B">
      <w:pPr>
        <w:rPr>
          <w:rFonts w:ascii="Arial" w:hAnsi="Arial" w:cs="Arial"/>
          <w:b/>
        </w:rPr>
      </w:pPr>
    </w:p>
    <w:p w14:paraId="48310FDD" w14:textId="5B67FC54" w:rsidR="00B7013B" w:rsidRPr="00EE2A6B" w:rsidRDefault="00000000">
      <w:pPr>
        <w:rPr>
          <w:rFonts w:ascii="Arial" w:hAnsi="Arial" w:cs="Arial"/>
          <w:b/>
        </w:rPr>
      </w:pPr>
      <w:r w:rsidRPr="00EE2A6B">
        <w:rPr>
          <w:rFonts w:ascii="Arial" w:hAnsi="Arial" w:cs="Arial"/>
          <w:b/>
        </w:rPr>
        <w:t>Special considerations for adolescents and young women in PMTCT</w:t>
      </w:r>
    </w:p>
    <w:p w14:paraId="1D3A7BE9" w14:textId="73BACD9E" w:rsidR="00B7013B" w:rsidRPr="00EE2A6B" w:rsidRDefault="00000000">
      <w:pPr>
        <w:rPr>
          <w:rFonts w:ascii="Arial" w:hAnsi="Arial" w:cs="Arial"/>
        </w:rPr>
      </w:pPr>
      <w:r w:rsidRPr="00EE2A6B">
        <w:rPr>
          <w:rFonts w:ascii="Arial" w:hAnsi="Arial" w:cs="Arial"/>
        </w:rPr>
        <w:t xml:space="preserve">The </w:t>
      </w:r>
      <w:r w:rsidR="00F80FFC" w:rsidRPr="00EE2A6B">
        <w:rPr>
          <w:rFonts w:ascii="Arial" w:hAnsi="Arial" w:cs="Arial"/>
        </w:rPr>
        <w:t>need</w:t>
      </w:r>
      <w:r w:rsidRPr="00EE2A6B">
        <w:rPr>
          <w:rFonts w:ascii="Arial" w:hAnsi="Arial" w:cs="Arial"/>
        </w:rPr>
        <w:t xml:space="preserve"> for adolescents requires focus on the heightened physiological, </w:t>
      </w:r>
      <w:proofErr w:type="gramStart"/>
      <w:r w:rsidRPr="00EE2A6B">
        <w:rPr>
          <w:rFonts w:ascii="Arial" w:hAnsi="Arial" w:cs="Arial"/>
        </w:rPr>
        <w:t>emotional</w:t>
      </w:r>
      <w:proofErr w:type="gramEnd"/>
      <w:r w:rsidRPr="00EE2A6B">
        <w:rPr>
          <w:rFonts w:ascii="Arial" w:hAnsi="Arial" w:cs="Arial"/>
        </w:rPr>
        <w:t xml:space="preserve"> and social vulnerabilities. </w:t>
      </w:r>
    </w:p>
    <w:p w14:paraId="3A2880A5" w14:textId="1BD6C16B" w:rsidR="00B7013B" w:rsidRPr="00EE2A6B" w:rsidRDefault="00000000">
      <w:pPr>
        <w:rPr>
          <w:rFonts w:ascii="Arial" w:hAnsi="Arial" w:cs="Arial"/>
        </w:rPr>
      </w:pPr>
      <w:r w:rsidRPr="00EE2A6B">
        <w:rPr>
          <w:rFonts w:ascii="Arial" w:hAnsi="Arial" w:cs="Arial"/>
        </w:rPr>
        <w:t>Key concerns and considerations across the pillars are:</w:t>
      </w:r>
    </w:p>
    <w:tbl>
      <w:tblPr>
        <w:tblStyle w:val="af3"/>
        <w:tblW w:w="8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0"/>
        <w:gridCol w:w="3330"/>
        <w:gridCol w:w="4540"/>
      </w:tblGrid>
      <w:tr w:rsidR="00B7013B" w:rsidRPr="00EE2A6B" w14:paraId="248125CF" w14:textId="77777777" w:rsidTr="00DD36A0">
        <w:trPr>
          <w:trHeight w:val="416"/>
        </w:trPr>
        <w:tc>
          <w:tcPr>
            <w:tcW w:w="890" w:type="dxa"/>
          </w:tcPr>
          <w:p w14:paraId="3EDC167A" w14:textId="77777777" w:rsidR="00B7013B" w:rsidRPr="00EE2A6B" w:rsidRDefault="00000000">
            <w:pPr>
              <w:spacing w:line="240" w:lineRule="auto"/>
              <w:rPr>
                <w:rFonts w:ascii="Arial" w:hAnsi="Arial" w:cs="Arial"/>
                <w:i/>
              </w:rPr>
            </w:pPr>
            <w:r w:rsidRPr="00EE2A6B">
              <w:rPr>
                <w:rFonts w:ascii="Arial" w:hAnsi="Arial" w:cs="Arial"/>
                <w:i/>
              </w:rPr>
              <w:t>Pillar</w:t>
            </w:r>
          </w:p>
        </w:tc>
        <w:tc>
          <w:tcPr>
            <w:tcW w:w="3330" w:type="dxa"/>
          </w:tcPr>
          <w:p w14:paraId="1C572CAD" w14:textId="77777777" w:rsidR="00B7013B" w:rsidRPr="00EE2A6B" w:rsidRDefault="00000000">
            <w:pPr>
              <w:spacing w:line="240" w:lineRule="auto"/>
              <w:rPr>
                <w:rFonts w:ascii="Arial" w:hAnsi="Arial" w:cs="Arial"/>
                <w:i/>
              </w:rPr>
            </w:pPr>
            <w:r w:rsidRPr="00EE2A6B">
              <w:rPr>
                <w:rFonts w:ascii="Arial" w:hAnsi="Arial" w:cs="Arial"/>
                <w:i/>
              </w:rPr>
              <w:t>Concern</w:t>
            </w:r>
          </w:p>
        </w:tc>
        <w:tc>
          <w:tcPr>
            <w:tcW w:w="4540" w:type="dxa"/>
          </w:tcPr>
          <w:p w14:paraId="5759A0F8" w14:textId="77777777" w:rsidR="00B7013B" w:rsidRPr="00EE2A6B" w:rsidRDefault="00000000">
            <w:pPr>
              <w:spacing w:line="240" w:lineRule="auto"/>
              <w:rPr>
                <w:rFonts w:ascii="Arial" w:hAnsi="Arial" w:cs="Arial"/>
                <w:i/>
              </w:rPr>
            </w:pPr>
            <w:r w:rsidRPr="00EE2A6B">
              <w:rPr>
                <w:rFonts w:ascii="Arial" w:hAnsi="Arial" w:cs="Arial"/>
                <w:i/>
              </w:rPr>
              <w:t>Consideration</w:t>
            </w:r>
          </w:p>
        </w:tc>
      </w:tr>
      <w:tr w:rsidR="00B7013B" w:rsidRPr="00EE2A6B" w14:paraId="45A6C417" w14:textId="77777777" w:rsidTr="00DD36A0">
        <w:trPr>
          <w:trHeight w:val="416"/>
        </w:trPr>
        <w:tc>
          <w:tcPr>
            <w:tcW w:w="890" w:type="dxa"/>
          </w:tcPr>
          <w:p w14:paraId="09943644" w14:textId="77777777" w:rsidR="00B7013B" w:rsidRPr="00EE2A6B" w:rsidRDefault="00000000">
            <w:pPr>
              <w:spacing w:line="240" w:lineRule="auto"/>
              <w:rPr>
                <w:rFonts w:ascii="Arial" w:hAnsi="Arial" w:cs="Arial"/>
                <w:i/>
              </w:rPr>
            </w:pPr>
            <w:r w:rsidRPr="00EE2A6B">
              <w:rPr>
                <w:rFonts w:ascii="Arial" w:hAnsi="Arial" w:cs="Arial"/>
                <w:i/>
              </w:rPr>
              <w:t>Pillar 1</w:t>
            </w:r>
          </w:p>
        </w:tc>
        <w:tc>
          <w:tcPr>
            <w:tcW w:w="3330" w:type="dxa"/>
          </w:tcPr>
          <w:p w14:paraId="15F28DCC" w14:textId="77777777" w:rsidR="00B7013B" w:rsidRPr="00EE2A6B" w:rsidRDefault="00000000">
            <w:pPr>
              <w:spacing w:line="240" w:lineRule="auto"/>
              <w:rPr>
                <w:rFonts w:ascii="Arial" w:hAnsi="Arial" w:cs="Arial"/>
                <w:i/>
              </w:rPr>
            </w:pPr>
            <w:r w:rsidRPr="00EE2A6B">
              <w:rPr>
                <w:rFonts w:ascii="Arial" w:hAnsi="Arial" w:cs="Arial"/>
                <w:i/>
              </w:rPr>
              <w:t>Low knowledge of HIV transmission.</w:t>
            </w:r>
          </w:p>
          <w:p w14:paraId="15367C57" w14:textId="77777777" w:rsidR="00B7013B" w:rsidRPr="00EE2A6B" w:rsidRDefault="00000000">
            <w:pPr>
              <w:spacing w:line="240" w:lineRule="auto"/>
              <w:rPr>
                <w:rFonts w:ascii="Arial" w:hAnsi="Arial" w:cs="Arial"/>
                <w:i/>
              </w:rPr>
            </w:pPr>
            <w:r w:rsidRPr="00EE2A6B">
              <w:rPr>
                <w:rFonts w:ascii="Arial" w:hAnsi="Arial" w:cs="Arial"/>
                <w:i/>
              </w:rPr>
              <w:lastRenderedPageBreak/>
              <w:t>Low-risk perception and awareness of prevention methods.</w:t>
            </w:r>
          </w:p>
          <w:p w14:paraId="664CD60B" w14:textId="77777777" w:rsidR="00B7013B" w:rsidRPr="00EE2A6B" w:rsidRDefault="00000000">
            <w:pPr>
              <w:spacing w:line="240" w:lineRule="auto"/>
              <w:rPr>
                <w:rFonts w:ascii="Arial" w:hAnsi="Arial" w:cs="Arial"/>
                <w:i/>
              </w:rPr>
            </w:pPr>
            <w:r w:rsidRPr="00EE2A6B">
              <w:rPr>
                <w:rFonts w:ascii="Arial" w:hAnsi="Arial" w:cs="Arial"/>
                <w:i/>
              </w:rPr>
              <w:t>Late start of ANC.</w:t>
            </w:r>
          </w:p>
        </w:tc>
        <w:tc>
          <w:tcPr>
            <w:tcW w:w="4540" w:type="dxa"/>
          </w:tcPr>
          <w:p w14:paraId="2CBC45EE" w14:textId="77777777" w:rsidR="00B7013B" w:rsidRPr="00EE2A6B" w:rsidRDefault="00000000">
            <w:pPr>
              <w:spacing w:line="240" w:lineRule="auto"/>
              <w:rPr>
                <w:rFonts w:ascii="Arial" w:hAnsi="Arial" w:cs="Arial"/>
                <w:i/>
              </w:rPr>
            </w:pPr>
            <w:r w:rsidRPr="00EE2A6B">
              <w:rPr>
                <w:rFonts w:ascii="Arial" w:hAnsi="Arial" w:cs="Arial"/>
                <w:i/>
              </w:rPr>
              <w:lastRenderedPageBreak/>
              <w:t xml:space="preserve">Target AGYW at the community level in providing HIV prevention messages. </w:t>
            </w:r>
          </w:p>
          <w:p w14:paraId="4DD37E72" w14:textId="4079288F" w:rsidR="00B7013B" w:rsidRPr="00EE2A6B" w:rsidRDefault="00000000">
            <w:pPr>
              <w:spacing w:line="240" w:lineRule="auto"/>
              <w:rPr>
                <w:rFonts w:ascii="Arial" w:hAnsi="Arial" w:cs="Arial"/>
                <w:i/>
              </w:rPr>
            </w:pPr>
            <w:r w:rsidRPr="00EE2A6B">
              <w:rPr>
                <w:rFonts w:ascii="Arial" w:hAnsi="Arial" w:cs="Arial"/>
                <w:i/>
              </w:rPr>
              <w:lastRenderedPageBreak/>
              <w:t>Consider provider-facilitated screening, peer-</w:t>
            </w:r>
            <w:r w:rsidR="00F80FFC" w:rsidRPr="00EE2A6B">
              <w:rPr>
                <w:rFonts w:ascii="Arial" w:hAnsi="Arial" w:cs="Arial"/>
                <w:i/>
              </w:rPr>
              <w:t>counselor,</w:t>
            </w:r>
            <w:r w:rsidRPr="00EE2A6B">
              <w:rPr>
                <w:rFonts w:ascii="Arial" w:hAnsi="Arial" w:cs="Arial"/>
                <w:i/>
              </w:rPr>
              <w:t xml:space="preserve"> and self-assessment.</w:t>
            </w:r>
          </w:p>
        </w:tc>
      </w:tr>
      <w:tr w:rsidR="00B7013B" w:rsidRPr="00EE2A6B" w14:paraId="224F6AEB" w14:textId="77777777" w:rsidTr="00DD36A0">
        <w:trPr>
          <w:trHeight w:val="416"/>
        </w:trPr>
        <w:tc>
          <w:tcPr>
            <w:tcW w:w="890" w:type="dxa"/>
          </w:tcPr>
          <w:p w14:paraId="29BD76AE" w14:textId="77777777" w:rsidR="00B7013B" w:rsidRPr="00EE2A6B" w:rsidRDefault="00000000">
            <w:pPr>
              <w:spacing w:line="240" w:lineRule="auto"/>
              <w:rPr>
                <w:rFonts w:ascii="Arial" w:hAnsi="Arial" w:cs="Arial"/>
                <w:i/>
              </w:rPr>
            </w:pPr>
            <w:r w:rsidRPr="00EE2A6B">
              <w:rPr>
                <w:rFonts w:ascii="Arial" w:hAnsi="Arial" w:cs="Arial"/>
                <w:i/>
              </w:rPr>
              <w:lastRenderedPageBreak/>
              <w:t>Pillar 2</w:t>
            </w:r>
          </w:p>
        </w:tc>
        <w:tc>
          <w:tcPr>
            <w:tcW w:w="3330" w:type="dxa"/>
          </w:tcPr>
          <w:p w14:paraId="647EC042" w14:textId="77777777" w:rsidR="00B7013B" w:rsidRPr="00EE2A6B" w:rsidRDefault="00000000">
            <w:pPr>
              <w:spacing w:line="240" w:lineRule="auto"/>
              <w:rPr>
                <w:rFonts w:ascii="Arial" w:hAnsi="Arial" w:cs="Arial"/>
                <w:i/>
              </w:rPr>
            </w:pPr>
            <w:r w:rsidRPr="00EE2A6B">
              <w:rPr>
                <w:rFonts w:ascii="Arial" w:hAnsi="Arial" w:cs="Arial"/>
                <w:i/>
              </w:rPr>
              <w:t>High rate of unintended pregnancies.</w:t>
            </w:r>
          </w:p>
          <w:p w14:paraId="6DA29604" w14:textId="77777777" w:rsidR="00B7013B" w:rsidRPr="00EE2A6B" w:rsidRDefault="00000000">
            <w:pPr>
              <w:spacing w:line="240" w:lineRule="auto"/>
              <w:rPr>
                <w:rFonts w:ascii="Arial" w:hAnsi="Arial" w:cs="Arial"/>
                <w:i/>
              </w:rPr>
            </w:pPr>
            <w:r w:rsidRPr="00EE2A6B">
              <w:rPr>
                <w:rFonts w:ascii="Arial" w:hAnsi="Arial" w:cs="Arial"/>
                <w:i/>
              </w:rPr>
              <w:t>Unsafe abortions.</w:t>
            </w:r>
          </w:p>
          <w:p w14:paraId="116202D4" w14:textId="77777777" w:rsidR="00B7013B" w:rsidRPr="00EE2A6B" w:rsidRDefault="00000000">
            <w:pPr>
              <w:spacing w:line="240" w:lineRule="auto"/>
              <w:rPr>
                <w:rFonts w:ascii="Arial" w:hAnsi="Arial" w:cs="Arial"/>
                <w:i/>
              </w:rPr>
            </w:pPr>
            <w:r w:rsidRPr="00EE2A6B">
              <w:rPr>
                <w:rFonts w:ascii="Arial" w:hAnsi="Arial" w:cs="Arial"/>
                <w:i/>
              </w:rPr>
              <w:t>Lack of knowledge and access to contraceptive options.</w:t>
            </w:r>
          </w:p>
          <w:p w14:paraId="78133DBA" w14:textId="77777777" w:rsidR="00B7013B" w:rsidRPr="00EE2A6B" w:rsidRDefault="00000000">
            <w:pPr>
              <w:spacing w:line="240" w:lineRule="auto"/>
              <w:rPr>
                <w:rFonts w:ascii="Arial" w:hAnsi="Arial" w:cs="Arial"/>
                <w:i/>
              </w:rPr>
            </w:pPr>
            <w:r w:rsidRPr="00EE2A6B">
              <w:rPr>
                <w:rFonts w:ascii="Arial" w:hAnsi="Arial" w:cs="Arial"/>
                <w:i/>
              </w:rPr>
              <w:t>Non-friendly services.</w:t>
            </w:r>
          </w:p>
        </w:tc>
        <w:tc>
          <w:tcPr>
            <w:tcW w:w="4540" w:type="dxa"/>
          </w:tcPr>
          <w:p w14:paraId="15340A0D" w14:textId="77777777" w:rsidR="00B7013B" w:rsidRPr="00EE2A6B" w:rsidRDefault="00000000">
            <w:pPr>
              <w:spacing w:line="240" w:lineRule="auto"/>
              <w:rPr>
                <w:rFonts w:ascii="Arial" w:hAnsi="Arial" w:cs="Arial"/>
                <w:i/>
              </w:rPr>
            </w:pPr>
            <w:r w:rsidRPr="00EE2A6B">
              <w:rPr>
                <w:rFonts w:ascii="Arial" w:hAnsi="Arial" w:cs="Arial"/>
                <w:i/>
              </w:rPr>
              <w:t>Contraceptive information tailored to AGYW living with HIV.</w:t>
            </w:r>
          </w:p>
          <w:p w14:paraId="08724368" w14:textId="77777777" w:rsidR="00B7013B" w:rsidRPr="00EE2A6B" w:rsidRDefault="00000000">
            <w:pPr>
              <w:spacing w:line="240" w:lineRule="auto"/>
              <w:rPr>
                <w:rFonts w:ascii="Arial" w:hAnsi="Arial" w:cs="Arial"/>
                <w:i/>
              </w:rPr>
            </w:pPr>
            <w:r w:rsidRPr="00EE2A6B">
              <w:rPr>
                <w:rFonts w:ascii="Arial" w:hAnsi="Arial" w:cs="Arial"/>
                <w:i/>
              </w:rPr>
              <w:t>Contraception and dual protection integrated into HIV care.</w:t>
            </w:r>
          </w:p>
          <w:p w14:paraId="2290A67A" w14:textId="77777777" w:rsidR="00B7013B" w:rsidRPr="00EE2A6B" w:rsidRDefault="00000000">
            <w:pPr>
              <w:spacing w:line="240" w:lineRule="auto"/>
              <w:rPr>
                <w:rFonts w:ascii="Arial" w:hAnsi="Arial" w:cs="Arial"/>
                <w:i/>
              </w:rPr>
            </w:pPr>
            <w:r w:rsidRPr="00EE2A6B">
              <w:rPr>
                <w:rFonts w:ascii="Arial" w:hAnsi="Arial" w:cs="Arial"/>
                <w:i/>
              </w:rPr>
              <w:t>Adolescent support groups and community-based distribution of contraceptives.</w:t>
            </w:r>
          </w:p>
        </w:tc>
      </w:tr>
      <w:tr w:rsidR="00B7013B" w:rsidRPr="00EE2A6B" w14:paraId="5A56C170" w14:textId="77777777" w:rsidTr="00DD36A0">
        <w:trPr>
          <w:trHeight w:val="416"/>
        </w:trPr>
        <w:tc>
          <w:tcPr>
            <w:tcW w:w="890" w:type="dxa"/>
          </w:tcPr>
          <w:p w14:paraId="5BC56F9E" w14:textId="77777777" w:rsidR="00B7013B" w:rsidRPr="00EE2A6B" w:rsidRDefault="00000000">
            <w:pPr>
              <w:spacing w:line="240" w:lineRule="auto"/>
              <w:rPr>
                <w:rFonts w:ascii="Arial" w:hAnsi="Arial" w:cs="Arial"/>
                <w:i/>
              </w:rPr>
            </w:pPr>
            <w:r w:rsidRPr="00EE2A6B">
              <w:rPr>
                <w:rFonts w:ascii="Arial" w:hAnsi="Arial" w:cs="Arial"/>
                <w:i/>
              </w:rPr>
              <w:t>Pillar 3</w:t>
            </w:r>
          </w:p>
        </w:tc>
        <w:tc>
          <w:tcPr>
            <w:tcW w:w="3330" w:type="dxa"/>
          </w:tcPr>
          <w:p w14:paraId="4057EDB8" w14:textId="77777777" w:rsidR="00B7013B" w:rsidRPr="00EE2A6B" w:rsidRDefault="00000000">
            <w:pPr>
              <w:spacing w:line="240" w:lineRule="auto"/>
              <w:rPr>
                <w:rFonts w:ascii="Arial" w:hAnsi="Arial" w:cs="Arial"/>
                <w:i/>
              </w:rPr>
            </w:pPr>
            <w:r w:rsidRPr="00EE2A6B">
              <w:rPr>
                <w:rFonts w:ascii="Arial" w:hAnsi="Arial" w:cs="Arial"/>
                <w:i/>
              </w:rPr>
              <w:t>Late ANC start.</w:t>
            </w:r>
          </w:p>
          <w:p w14:paraId="08478636" w14:textId="77777777" w:rsidR="00B7013B" w:rsidRPr="00EE2A6B" w:rsidRDefault="00000000">
            <w:pPr>
              <w:spacing w:line="240" w:lineRule="auto"/>
              <w:rPr>
                <w:rFonts w:ascii="Arial" w:hAnsi="Arial" w:cs="Arial"/>
                <w:i/>
              </w:rPr>
            </w:pPr>
            <w:r w:rsidRPr="00EE2A6B">
              <w:rPr>
                <w:rFonts w:ascii="Arial" w:hAnsi="Arial" w:cs="Arial"/>
                <w:i/>
              </w:rPr>
              <w:t>Delayed HIV testing and initiation leading to poor treatment options.</w:t>
            </w:r>
          </w:p>
        </w:tc>
        <w:tc>
          <w:tcPr>
            <w:tcW w:w="4540" w:type="dxa"/>
          </w:tcPr>
          <w:p w14:paraId="3AF47B57" w14:textId="77777777" w:rsidR="00B7013B" w:rsidRPr="00EE2A6B" w:rsidRDefault="00000000">
            <w:pPr>
              <w:spacing w:line="240" w:lineRule="auto"/>
              <w:rPr>
                <w:rFonts w:ascii="Arial" w:hAnsi="Arial" w:cs="Arial"/>
                <w:i/>
              </w:rPr>
            </w:pPr>
            <w:r w:rsidRPr="00EE2A6B">
              <w:rPr>
                <w:rFonts w:ascii="Arial" w:hAnsi="Arial" w:cs="Arial"/>
                <w:i/>
              </w:rPr>
              <w:t>Tailored approaches to case finding, early testing and initiation for AGYW.</w:t>
            </w:r>
          </w:p>
          <w:p w14:paraId="502C9B83" w14:textId="77777777" w:rsidR="00B7013B" w:rsidRPr="00EE2A6B" w:rsidRDefault="00000000">
            <w:pPr>
              <w:spacing w:line="240" w:lineRule="auto"/>
              <w:rPr>
                <w:rFonts w:ascii="Arial" w:hAnsi="Arial" w:cs="Arial"/>
                <w:i/>
              </w:rPr>
            </w:pPr>
            <w:r w:rsidRPr="00EE2A6B">
              <w:rPr>
                <w:rFonts w:ascii="Arial" w:hAnsi="Arial" w:cs="Arial"/>
                <w:i/>
              </w:rPr>
              <w:t>Facility- and community-based models specifically for young mothers.</w:t>
            </w:r>
          </w:p>
        </w:tc>
      </w:tr>
      <w:tr w:rsidR="00B7013B" w:rsidRPr="00EE2A6B" w14:paraId="312DABA8" w14:textId="77777777" w:rsidTr="00DD36A0">
        <w:trPr>
          <w:trHeight w:val="416"/>
        </w:trPr>
        <w:tc>
          <w:tcPr>
            <w:tcW w:w="890" w:type="dxa"/>
          </w:tcPr>
          <w:p w14:paraId="4D47BF27" w14:textId="77777777" w:rsidR="00B7013B" w:rsidRPr="00EE2A6B" w:rsidRDefault="00000000">
            <w:pPr>
              <w:spacing w:line="240" w:lineRule="auto"/>
              <w:rPr>
                <w:rFonts w:ascii="Arial" w:hAnsi="Arial" w:cs="Arial"/>
                <w:i/>
              </w:rPr>
            </w:pPr>
            <w:r w:rsidRPr="00EE2A6B">
              <w:rPr>
                <w:rFonts w:ascii="Arial" w:hAnsi="Arial" w:cs="Arial"/>
                <w:i/>
              </w:rPr>
              <w:t>Pillar 4</w:t>
            </w:r>
          </w:p>
        </w:tc>
        <w:tc>
          <w:tcPr>
            <w:tcW w:w="3330" w:type="dxa"/>
          </w:tcPr>
          <w:p w14:paraId="547D105C" w14:textId="77777777" w:rsidR="00B7013B" w:rsidRPr="00EE2A6B" w:rsidRDefault="00000000">
            <w:pPr>
              <w:spacing w:line="240" w:lineRule="auto"/>
              <w:rPr>
                <w:rFonts w:ascii="Arial" w:hAnsi="Arial" w:cs="Arial"/>
                <w:i/>
              </w:rPr>
            </w:pPr>
            <w:r w:rsidRPr="00EE2A6B">
              <w:rPr>
                <w:rFonts w:ascii="Arial" w:hAnsi="Arial" w:cs="Arial"/>
                <w:i/>
              </w:rPr>
              <w:t>Continuity on treatment and post-EID treatment.</w:t>
            </w:r>
          </w:p>
          <w:p w14:paraId="5CE9876A" w14:textId="77777777" w:rsidR="00B7013B" w:rsidRPr="00EE2A6B" w:rsidRDefault="00000000">
            <w:pPr>
              <w:spacing w:line="240" w:lineRule="auto"/>
              <w:rPr>
                <w:rFonts w:ascii="Arial" w:hAnsi="Arial" w:cs="Arial"/>
                <w:i/>
              </w:rPr>
            </w:pPr>
            <w:r w:rsidRPr="00EE2A6B">
              <w:rPr>
                <w:rFonts w:ascii="Arial" w:hAnsi="Arial" w:cs="Arial"/>
                <w:i/>
              </w:rPr>
              <w:t>Child spacing.</w:t>
            </w:r>
          </w:p>
        </w:tc>
        <w:tc>
          <w:tcPr>
            <w:tcW w:w="4540" w:type="dxa"/>
          </w:tcPr>
          <w:p w14:paraId="05FCE03A" w14:textId="77777777" w:rsidR="00B7013B" w:rsidRPr="00EE2A6B" w:rsidRDefault="00000000">
            <w:pPr>
              <w:spacing w:line="240" w:lineRule="auto"/>
              <w:rPr>
                <w:rFonts w:ascii="Arial" w:hAnsi="Arial" w:cs="Arial"/>
                <w:i/>
              </w:rPr>
            </w:pPr>
            <w:r w:rsidRPr="00EE2A6B">
              <w:rPr>
                <w:rFonts w:ascii="Arial" w:hAnsi="Arial" w:cs="Arial"/>
                <w:i/>
              </w:rPr>
              <w:t>Long-term care and support.</w:t>
            </w:r>
          </w:p>
          <w:p w14:paraId="5132C811" w14:textId="77777777" w:rsidR="00B7013B" w:rsidRPr="00EE2A6B" w:rsidRDefault="00000000">
            <w:pPr>
              <w:spacing w:line="240" w:lineRule="auto"/>
              <w:rPr>
                <w:rFonts w:ascii="Arial" w:hAnsi="Arial" w:cs="Arial"/>
                <w:i/>
              </w:rPr>
            </w:pPr>
            <w:r w:rsidRPr="00EE2A6B">
              <w:rPr>
                <w:rFonts w:ascii="Arial" w:hAnsi="Arial" w:cs="Arial"/>
                <w:i/>
              </w:rPr>
              <w:t>Integrated delivery of ART-SRH-FP.</w:t>
            </w:r>
          </w:p>
          <w:p w14:paraId="24321A74" w14:textId="77777777" w:rsidR="00B7013B" w:rsidRPr="00EE2A6B" w:rsidRDefault="00000000">
            <w:pPr>
              <w:spacing w:line="240" w:lineRule="auto"/>
              <w:rPr>
                <w:rFonts w:ascii="Arial" w:hAnsi="Arial" w:cs="Arial"/>
                <w:i/>
              </w:rPr>
            </w:pPr>
            <w:r w:rsidRPr="00EE2A6B">
              <w:rPr>
                <w:rFonts w:ascii="Arial" w:hAnsi="Arial" w:cs="Arial"/>
                <w:i/>
              </w:rPr>
              <w:t>Male-involvement and family-based care.</w:t>
            </w:r>
          </w:p>
        </w:tc>
      </w:tr>
    </w:tbl>
    <w:p w14:paraId="6391289E" w14:textId="121C99CB" w:rsidR="00B7013B" w:rsidRDefault="00000000">
      <w:pPr>
        <w:rPr>
          <w:rFonts w:ascii="Arial" w:hAnsi="Arial" w:cs="Arial"/>
          <w:i/>
          <w:sz w:val="18"/>
          <w:szCs w:val="18"/>
        </w:rPr>
      </w:pPr>
      <w:r w:rsidRPr="00DD36A0">
        <w:rPr>
          <w:rFonts w:ascii="Arial" w:hAnsi="Arial" w:cs="Arial"/>
          <w:i/>
          <w:sz w:val="18"/>
          <w:szCs w:val="18"/>
        </w:rPr>
        <w:t xml:space="preserve">Table 7: </w:t>
      </w:r>
      <w:r w:rsidR="00F80FFC" w:rsidRPr="00DD36A0">
        <w:rPr>
          <w:rFonts w:ascii="Arial" w:hAnsi="Arial" w:cs="Arial"/>
          <w:i/>
          <w:sz w:val="18"/>
          <w:szCs w:val="18"/>
        </w:rPr>
        <w:t>Adolescent</w:t>
      </w:r>
      <w:r w:rsidRPr="00DD36A0">
        <w:rPr>
          <w:rFonts w:ascii="Arial" w:hAnsi="Arial" w:cs="Arial"/>
          <w:i/>
          <w:sz w:val="18"/>
          <w:szCs w:val="18"/>
        </w:rPr>
        <w:t xml:space="preserve"> concerns and considerations </w:t>
      </w:r>
    </w:p>
    <w:p w14:paraId="3AF69DC0" w14:textId="77777777" w:rsidR="00DD36A0" w:rsidRPr="00DD36A0" w:rsidRDefault="00DD36A0">
      <w:pPr>
        <w:rPr>
          <w:rFonts w:ascii="Arial" w:hAnsi="Arial" w:cs="Arial"/>
          <w:sz w:val="18"/>
          <w:szCs w:val="18"/>
        </w:rPr>
      </w:pPr>
    </w:p>
    <w:p w14:paraId="52D02B2F" w14:textId="77777777" w:rsidR="00B7013B" w:rsidRPr="00EE2A6B" w:rsidRDefault="00000000">
      <w:pPr>
        <w:rPr>
          <w:rFonts w:ascii="Arial" w:hAnsi="Arial" w:cs="Arial"/>
          <w:b/>
        </w:rPr>
      </w:pPr>
      <w:r w:rsidRPr="00EE2A6B">
        <w:rPr>
          <w:rFonts w:ascii="Arial" w:hAnsi="Arial" w:cs="Arial"/>
          <w:b/>
        </w:rPr>
        <w:t>Community PMTCT interventions (cPMTCT)</w:t>
      </w:r>
    </w:p>
    <w:p w14:paraId="328BD5FD" w14:textId="70736849" w:rsidR="00B7013B" w:rsidRPr="00EE2A6B" w:rsidRDefault="00000000">
      <w:pPr>
        <w:rPr>
          <w:rFonts w:ascii="Arial" w:hAnsi="Arial" w:cs="Arial"/>
        </w:rPr>
      </w:pPr>
      <w:r w:rsidRPr="00EE2A6B">
        <w:rPr>
          <w:rFonts w:ascii="Arial" w:hAnsi="Arial" w:cs="Arial"/>
        </w:rPr>
        <w:t xml:space="preserve">According to NDHS 2018, 67% of pregnant women access ANC at least once, 39% deliver in a health facility, 43% by skilled birth attendants (SBA) </w:t>
      </w:r>
      <w:r w:rsidR="00F80FFC" w:rsidRPr="00EE2A6B">
        <w:rPr>
          <w:rFonts w:ascii="Arial" w:hAnsi="Arial" w:cs="Arial"/>
        </w:rPr>
        <w:t>and 57</w:t>
      </w:r>
      <w:r w:rsidRPr="00EE2A6B">
        <w:rPr>
          <w:rFonts w:ascii="Arial" w:hAnsi="Arial" w:cs="Arial"/>
        </w:rPr>
        <w:t xml:space="preserve">% by community or non-skilled attendants. </w:t>
      </w:r>
      <w:r w:rsidR="00F80FFC" w:rsidRPr="00EE2A6B">
        <w:rPr>
          <w:rFonts w:ascii="Arial" w:hAnsi="Arial" w:cs="Arial"/>
        </w:rPr>
        <w:t>Despite community</w:t>
      </w:r>
      <w:r w:rsidRPr="00EE2A6B">
        <w:rPr>
          <w:rFonts w:ascii="Arial" w:hAnsi="Arial" w:cs="Arial"/>
        </w:rPr>
        <w:t xml:space="preserve"> ART interventions, PMTCT interventions have remained largely facility-based, leading to the poor reach for the latter. There was a need to scale-up PMTCT interventions to involve these community structures.</w:t>
      </w:r>
    </w:p>
    <w:tbl>
      <w:tblPr>
        <w:tblStyle w:val="af5"/>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2370"/>
        <w:gridCol w:w="2790"/>
        <w:gridCol w:w="2430"/>
      </w:tblGrid>
      <w:tr w:rsidR="00B7013B" w:rsidRPr="00EE2A6B" w14:paraId="1B0C34BB" w14:textId="77777777">
        <w:trPr>
          <w:trHeight w:val="401"/>
        </w:trPr>
        <w:tc>
          <w:tcPr>
            <w:tcW w:w="1125" w:type="dxa"/>
          </w:tcPr>
          <w:p w14:paraId="399D0B6D" w14:textId="77777777" w:rsidR="00B7013B" w:rsidRPr="00EE2A6B" w:rsidRDefault="00000000">
            <w:pPr>
              <w:rPr>
                <w:rFonts w:ascii="Arial" w:hAnsi="Arial" w:cs="Arial"/>
              </w:rPr>
            </w:pPr>
            <w:r w:rsidRPr="00EE2A6B">
              <w:rPr>
                <w:rFonts w:ascii="Arial" w:hAnsi="Arial" w:cs="Arial"/>
              </w:rPr>
              <w:t>Category</w:t>
            </w:r>
          </w:p>
        </w:tc>
        <w:tc>
          <w:tcPr>
            <w:tcW w:w="2370" w:type="dxa"/>
          </w:tcPr>
          <w:p w14:paraId="58CC1722" w14:textId="77777777" w:rsidR="00B7013B" w:rsidRPr="00EE2A6B" w:rsidRDefault="00000000">
            <w:pPr>
              <w:rPr>
                <w:rFonts w:ascii="Arial" w:hAnsi="Arial" w:cs="Arial"/>
              </w:rPr>
            </w:pPr>
            <w:r w:rsidRPr="00EE2A6B">
              <w:rPr>
                <w:rFonts w:ascii="Arial" w:hAnsi="Arial" w:cs="Arial"/>
              </w:rPr>
              <w:t>Description</w:t>
            </w:r>
          </w:p>
        </w:tc>
        <w:tc>
          <w:tcPr>
            <w:tcW w:w="2790" w:type="dxa"/>
          </w:tcPr>
          <w:p w14:paraId="28A05895" w14:textId="77777777" w:rsidR="00B7013B" w:rsidRPr="00EE2A6B" w:rsidRDefault="00000000">
            <w:pPr>
              <w:rPr>
                <w:rFonts w:ascii="Arial" w:hAnsi="Arial" w:cs="Arial"/>
              </w:rPr>
            </w:pPr>
            <w:r w:rsidRPr="00EE2A6B">
              <w:rPr>
                <w:rFonts w:ascii="Arial" w:hAnsi="Arial" w:cs="Arial"/>
              </w:rPr>
              <w:t>Service provided</w:t>
            </w:r>
          </w:p>
        </w:tc>
        <w:tc>
          <w:tcPr>
            <w:tcW w:w="2430" w:type="dxa"/>
          </w:tcPr>
          <w:p w14:paraId="2A730ED1" w14:textId="77777777" w:rsidR="00B7013B" w:rsidRPr="00EE2A6B" w:rsidRDefault="00000000">
            <w:pPr>
              <w:rPr>
                <w:rFonts w:ascii="Arial" w:hAnsi="Arial" w:cs="Arial"/>
              </w:rPr>
            </w:pPr>
            <w:r w:rsidRPr="00EE2A6B">
              <w:rPr>
                <w:rFonts w:ascii="Arial" w:hAnsi="Arial" w:cs="Arial"/>
              </w:rPr>
              <w:t>Data report</w:t>
            </w:r>
          </w:p>
        </w:tc>
      </w:tr>
      <w:tr w:rsidR="00B7013B" w:rsidRPr="00EE2A6B" w14:paraId="523D5004" w14:textId="77777777">
        <w:trPr>
          <w:trHeight w:val="401"/>
        </w:trPr>
        <w:tc>
          <w:tcPr>
            <w:tcW w:w="1125" w:type="dxa"/>
          </w:tcPr>
          <w:p w14:paraId="3E4FA461" w14:textId="77777777" w:rsidR="00B7013B" w:rsidRPr="00EE2A6B" w:rsidRDefault="00000000">
            <w:pPr>
              <w:rPr>
                <w:rFonts w:ascii="Arial" w:hAnsi="Arial" w:cs="Arial"/>
              </w:rPr>
            </w:pPr>
            <w:r w:rsidRPr="00EE2A6B">
              <w:rPr>
                <w:rFonts w:ascii="Arial" w:hAnsi="Arial" w:cs="Arial"/>
              </w:rPr>
              <w:t>CAT 1</w:t>
            </w:r>
          </w:p>
        </w:tc>
        <w:tc>
          <w:tcPr>
            <w:tcW w:w="2370" w:type="dxa"/>
          </w:tcPr>
          <w:p w14:paraId="1061EACB" w14:textId="77777777" w:rsidR="00B7013B" w:rsidRPr="00EE2A6B" w:rsidRDefault="00000000">
            <w:pPr>
              <w:rPr>
                <w:rFonts w:ascii="Arial" w:hAnsi="Arial" w:cs="Arial"/>
              </w:rPr>
            </w:pPr>
            <w:r w:rsidRPr="00EE2A6B">
              <w:rPr>
                <w:rFonts w:ascii="Arial" w:hAnsi="Arial" w:cs="Arial"/>
              </w:rPr>
              <w:t>Birth center owned by a retired health worker (CHEW at the minimum)</w:t>
            </w:r>
          </w:p>
        </w:tc>
        <w:tc>
          <w:tcPr>
            <w:tcW w:w="2790" w:type="dxa"/>
          </w:tcPr>
          <w:p w14:paraId="17792126" w14:textId="77777777" w:rsidR="00B7013B" w:rsidRPr="00EE2A6B" w:rsidRDefault="00000000">
            <w:pPr>
              <w:rPr>
                <w:rFonts w:ascii="Arial" w:hAnsi="Arial" w:cs="Arial"/>
              </w:rPr>
            </w:pPr>
            <w:r w:rsidRPr="00EE2A6B">
              <w:rPr>
                <w:rFonts w:ascii="Arial" w:hAnsi="Arial" w:cs="Arial"/>
              </w:rPr>
              <w:t>Routine ANC services.</w:t>
            </w:r>
          </w:p>
          <w:p w14:paraId="1CF97983" w14:textId="77777777" w:rsidR="00B7013B" w:rsidRPr="00EE2A6B" w:rsidRDefault="00000000">
            <w:pPr>
              <w:rPr>
                <w:rFonts w:ascii="Arial" w:hAnsi="Arial" w:cs="Arial"/>
              </w:rPr>
            </w:pPr>
            <w:r w:rsidRPr="00EE2A6B">
              <w:rPr>
                <w:rFonts w:ascii="Arial" w:hAnsi="Arial" w:cs="Arial"/>
              </w:rPr>
              <w:t>Carry out basic lab tests.</w:t>
            </w:r>
          </w:p>
          <w:p w14:paraId="29B74DBD" w14:textId="77777777" w:rsidR="00B7013B" w:rsidRPr="00EE2A6B" w:rsidRDefault="00000000">
            <w:pPr>
              <w:rPr>
                <w:rFonts w:ascii="Arial" w:hAnsi="Arial" w:cs="Arial"/>
              </w:rPr>
            </w:pPr>
            <w:r w:rsidRPr="00EE2A6B">
              <w:rPr>
                <w:rFonts w:ascii="Arial" w:hAnsi="Arial" w:cs="Arial"/>
              </w:rPr>
              <w:t>Provide ART services.</w:t>
            </w:r>
          </w:p>
        </w:tc>
        <w:tc>
          <w:tcPr>
            <w:tcW w:w="2430" w:type="dxa"/>
          </w:tcPr>
          <w:p w14:paraId="782E1982" w14:textId="77777777" w:rsidR="00B7013B" w:rsidRPr="00EE2A6B" w:rsidRDefault="00000000">
            <w:pPr>
              <w:rPr>
                <w:rFonts w:ascii="Arial" w:hAnsi="Arial" w:cs="Arial"/>
              </w:rPr>
            </w:pPr>
            <w:r w:rsidRPr="00EE2A6B">
              <w:rPr>
                <w:rFonts w:ascii="Arial" w:hAnsi="Arial" w:cs="Arial"/>
              </w:rPr>
              <w:t>Data should go to mapped hub sites weekly.</w:t>
            </w:r>
          </w:p>
          <w:p w14:paraId="1B9585DE" w14:textId="77777777" w:rsidR="00B7013B" w:rsidRPr="00EE2A6B" w:rsidRDefault="00000000">
            <w:pPr>
              <w:rPr>
                <w:rFonts w:ascii="Arial" w:hAnsi="Arial" w:cs="Arial"/>
              </w:rPr>
            </w:pPr>
            <w:r w:rsidRPr="00EE2A6B">
              <w:rPr>
                <w:rFonts w:ascii="Arial" w:hAnsi="Arial" w:cs="Arial"/>
              </w:rPr>
              <w:t>Support referral systems.</w:t>
            </w:r>
          </w:p>
        </w:tc>
      </w:tr>
      <w:tr w:rsidR="00B7013B" w:rsidRPr="00EE2A6B" w14:paraId="2C2A48F6" w14:textId="77777777">
        <w:trPr>
          <w:trHeight w:val="401"/>
        </w:trPr>
        <w:tc>
          <w:tcPr>
            <w:tcW w:w="1125" w:type="dxa"/>
          </w:tcPr>
          <w:p w14:paraId="15339667" w14:textId="77777777" w:rsidR="00B7013B" w:rsidRPr="00EE2A6B" w:rsidRDefault="00000000">
            <w:pPr>
              <w:rPr>
                <w:rFonts w:ascii="Arial" w:hAnsi="Arial" w:cs="Arial"/>
              </w:rPr>
            </w:pPr>
            <w:r w:rsidRPr="00EE2A6B">
              <w:rPr>
                <w:rFonts w:ascii="Arial" w:hAnsi="Arial" w:cs="Arial"/>
              </w:rPr>
              <w:t>CAT 2</w:t>
            </w:r>
          </w:p>
        </w:tc>
        <w:tc>
          <w:tcPr>
            <w:tcW w:w="2370" w:type="dxa"/>
          </w:tcPr>
          <w:p w14:paraId="771DA4F0" w14:textId="77777777" w:rsidR="00B7013B" w:rsidRPr="00EE2A6B" w:rsidRDefault="00000000">
            <w:pPr>
              <w:rPr>
                <w:rFonts w:ascii="Arial" w:hAnsi="Arial" w:cs="Arial"/>
              </w:rPr>
            </w:pPr>
            <w:r w:rsidRPr="00EE2A6B">
              <w:rPr>
                <w:rFonts w:ascii="Arial" w:hAnsi="Arial" w:cs="Arial"/>
              </w:rPr>
              <w:t>Traditional birth center owned by non-healthcare worker.</w:t>
            </w:r>
          </w:p>
        </w:tc>
        <w:tc>
          <w:tcPr>
            <w:tcW w:w="2790" w:type="dxa"/>
          </w:tcPr>
          <w:p w14:paraId="474D7BE1" w14:textId="77777777" w:rsidR="00B7013B" w:rsidRPr="00EE2A6B" w:rsidRDefault="00000000">
            <w:pPr>
              <w:rPr>
                <w:rFonts w:ascii="Arial" w:hAnsi="Arial" w:cs="Arial"/>
              </w:rPr>
            </w:pPr>
            <w:r w:rsidRPr="00EE2A6B">
              <w:rPr>
                <w:rFonts w:ascii="Arial" w:hAnsi="Arial" w:cs="Arial"/>
              </w:rPr>
              <w:t>Routine ANC services.</w:t>
            </w:r>
          </w:p>
          <w:p w14:paraId="029647C6" w14:textId="77777777" w:rsidR="00B7013B" w:rsidRPr="00EE2A6B" w:rsidRDefault="00000000">
            <w:pPr>
              <w:rPr>
                <w:rFonts w:ascii="Arial" w:hAnsi="Arial" w:cs="Arial"/>
              </w:rPr>
            </w:pPr>
            <w:r w:rsidRPr="00EE2A6B">
              <w:rPr>
                <w:rFonts w:ascii="Arial" w:hAnsi="Arial" w:cs="Arial"/>
              </w:rPr>
              <w:lastRenderedPageBreak/>
              <w:t>Determine danger signs in pregnancy and take deliveries.</w:t>
            </w:r>
          </w:p>
        </w:tc>
        <w:tc>
          <w:tcPr>
            <w:tcW w:w="2430" w:type="dxa"/>
          </w:tcPr>
          <w:p w14:paraId="5A4C3305" w14:textId="77777777" w:rsidR="00B7013B" w:rsidRPr="00EE2A6B" w:rsidRDefault="00000000">
            <w:pPr>
              <w:rPr>
                <w:rFonts w:ascii="Arial" w:hAnsi="Arial" w:cs="Arial"/>
              </w:rPr>
            </w:pPr>
            <w:r w:rsidRPr="00EE2A6B">
              <w:rPr>
                <w:rFonts w:ascii="Arial" w:hAnsi="Arial" w:cs="Arial"/>
              </w:rPr>
              <w:lastRenderedPageBreak/>
              <w:t>Data should go to mapped hub sites weekly.</w:t>
            </w:r>
          </w:p>
          <w:p w14:paraId="384E3A95" w14:textId="77777777" w:rsidR="00B7013B" w:rsidRPr="00EE2A6B" w:rsidRDefault="00000000">
            <w:pPr>
              <w:rPr>
                <w:rFonts w:ascii="Arial" w:hAnsi="Arial" w:cs="Arial"/>
              </w:rPr>
            </w:pPr>
            <w:r w:rsidRPr="00EE2A6B">
              <w:rPr>
                <w:rFonts w:ascii="Arial" w:hAnsi="Arial" w:cs="Arial"/>
              </w:rPr>
              <w:lastRenderedPageBreak/>
              <w:t>Support referral systems.</w:t>
            </w:r>
          </w:p>
        </w:tc>
      </w:tr>
      <w:tr w:rsidR="00B7013B" w:rsidRPr="00EE2A6B" w14:paraId="5A611168" w14:textId="77777777">
        <w:trPr>
          <w:trHeight w:val="401"/>
        </w:trPr>
        <w:tc>
          <w:tcPr>
            <w:tcW w:w="1125" w:type="dxa"/>
          </w:tcPr>
          <w:p w14:paraId="6D3DCF3E" w14:textId="77777777" w:rsidR="00B7013B" w:rsidRPr="00EE2A6B" w:rsidRDefault="00000000">
            <w:pPr>
              <w:rPr>
                <w:rFonts w:ascii="Arial" w:hAnsi="Arial" w:cs="Arial"/>
              </w:rPr>
            </w:pPr>
            <w:r w:rsidRPr="00EE2A6B">
              <w:rPr>
                <w:rFonts w:ascii="Arial" w:hAnsi="Arial" w:cs="Arial"/>
              </w:rPr>
              <w:lastRenderedPageBreak/>
              <w:t>CAT 3</w:t>
            </w:r>
          </w:p>
        </w:tc>
        <w:tc>
          <w:tcPr>
            <w:tcW w:w="2370" w:type="dxa"/>
          </w:tcPr>
          <w:p w14:paraId="77448178" w14:textId="77777777" w:rsidR="00B7013B" w:rsidRPr="00EE2A6B" w:rsidRDefault="00000000">
            <w:pPr>
              <w:rPr>
                <w:rFonts w:ascii="Arial" w:hAnsi="Arial" w:cs="Arial"/>
              </w:rPr>
            </w:pPr>
            <w:r w:rsidRPr="00EE2A6B">
              <w:rPr>
                <w:rFonts w:ascii="Arial" w:hAnsi="Arial" w:cs="Arial"/>
              </w:rPr>
              <w:t>Congregational approach. Places that reach out to groups of pregnant women, their HEIs and male partners.</w:t>
            </w:r>
          </w:p>
        </w:tc>
        <w:tc>
          <w:tcPr>
            <w:tcW w:w="2790" w:type="dxa"/>
          </w:tcPr>
          <w:p w14:paraId="1A27D3DA" w14:textId="77777777" w:rsidR="00B7013B" w:rsidRPr="00EE2A6B" w:rsidRDefault="00000000">
            <w:pPr>
              <w:rPr>
                <w:rFonts w:ascii="Arial" w:hAnsi="Arial" w:cs="Arial"/>
              </w:rPr>
            </w:pPr>
            <w:r w:rsidRPr="00EE2A6B">
              <w:rPr>
                <w:rFonts w:ascii="Arial" w:hAnsi="Arial" w:cs="Arial"/>
              </w:rPr>
              <w:t>Should have a lay priest or IMAM that prays for a group of pregnant women.</w:t>
            </w:r>
          </w:p>
          <w:p w14:paraId="04F72465" w14:textId="77777777" w:rsidR="00B7013B" w:rsidRPr="00EE2A6B" w:rsidRDefault="00000000">
            <w:pPr>
              <w:rPr>
                <w:rFonts w:ascii="Arial" w:hAnsi="Arial" w:cs="Arial"/>
              </w:rPr>
            </w:pPr>
            <w:r w:rsidRPr="00EE2A6B">
              <w:rPr>
                <w:rFonts w:ascii="Arial" w:hAnsi="Arial" w:cs="Arial"/>
              </w:rPr>
              <w:t>Have health assistants or support groups from the health facility.</w:t>
            </w:r>
          </w:p>
          <w:p w14:paraId="183BF423" w14:textId="77777777" w:rsidR="00B7013B" w:rsidRPr="00EE2A6B" w:rsidRDefault="00000000">
            <w:pPr>
              <w:rPr>
                <w:rFonts w:ascii="Arial" w:hAnsi="Arial" w:cs="Arial"/>
              </w:rPr>
            </w:pPr>
            <w:r w:rsidRPr="00EE2A6B">
              <w:rPr>
                <w:rFonts w:ascii="Arial" w:hAnsi="Arial" w:cs="Arial"/>
              </w:rPr>
              <w:t>Ensure referrals for newly identified PLHIV for ART initiation.</w:t>
            </w:r>
          </w:p>
        </w:tc>
        <w:tc>
          <w:tcPr>
            <w:tcW w:w="2430" w:type="dxa"/>
          </w:tcPr>
          <w:p w14:paraId="4F119418" w14:textId="77777777" w:rsidR="00B7013B" w:rsidRPr="00EE2A6B" w:rsidRDefault="00000000">
            <w:pPr>
              <w:rPr>
                <w:rFonts w:ascii="Arial" w:hAnsi="Arial" w:cs="Arial"/>
              </w:rPr>
            </w:pPr>
            <w:r w:rsidRPr="00EE2A6B">
              <w:rPr>
                <w:rFonts w:ascii="Arial" w:hAnsi="Arial" w:cs="Arial"/>
              </w:rPr>
              <w:t>Data should go to mapped hub sites weekly.</w:t>
            </w:r>
          </w:p>
          <w:p w14:paraId="706B2B17" w14:textId="77777777" w:rsidR="00B7013B" w:rsidRPr="00EE2A6B" w:rsidRDefault="00000000">
            <w:pPr>
              <w:rPr>
                <w:rFonts w:ascii="Arial" w:hAnsi="Arial" w:cs="Arial"/>
              </w:rPr>
            </w:pPr>
            <w:r w:rsidRPr="00EE2A6B">
              <w:rPr>
                <w:rFonts w:ascii="Arial" w:hAnsi="Arial" w:cs="Arial"/>
              </w:rPr>
              <w:t>Support referral systems.</w:t>
            </w:r>
          </w:p>
        </w:tc>
      </w:tr>
      <w:tr w:rsidR="00B7013B" w:rsidRPr="00EE2A6B" w14:paraId="31601BB3" w14:textId="77777777">
        <w:trPr>
          <w:trHeight w:val="401"/>
        </w:trPr>
        <w:tc>
          <w:tcPr>
            <w:tcW w:w="1125" w:type="dxa"/>
          </w:tcPr>
          <w:p w14:paraId="58E5ACF4" w14:textId="77777777" w:rsidR="00B7013B" w:rsidRPr="00EE2A6B" w:rsidRDefault="00000000">
            <w:pPr>
              <w:rPr>
                <w:rFonts w:ascii="Arial" w:hAnsi="Arial" w:cs="Arial"/>
              </w:rPr>
            </w:pPr>
            <w:r w:rsidRPr="00EE2A6B">
              <w:rPr>
                <w:rFonts w:ascii="Arial" w:hAnsi="Arial" w:cs="Arial"/>
              </w:rPr>
              <w:t>CAT 4</w:t>
            </w:r>
          </w:p>
        </w:tc>
        <w:tc>
          <w:tcPr>
            <w:tcW w:w="2370" w:type="dxa"/>
          </w:tcPr>
          <w:p w14:paraId="7E28F53D" w14:textId="77777777" w:rsidR="00B7013B" w:rsidRPr="00EE2A6B" w:rsidRDefault="00000000">
            <w:pPr>
              <w:rPr>
                <w:rFonts w:ascii="Arial" w:hAnsi="Arial" w:cs="Arial"/>
              </w:rPr>
            </w:pPr>
            <w:r w:rsidRPr="00EE2A6B">
              <w:rPr>
                <w:rFonts w:ascii="Arial" w:hAnsi="Arial" w:cs="Arial"/>
              </w:rPr>
              <w:t>Delivery homes</w:t>
            </w:r>
          </w:p>
        </w:tc>
        <w:tc>
          <w:tcPr>
            <w:tcW w:w="2790" w:type="dxa"/>
          </w:tcPr>
          <w:p w14:paraId="045514E2" w14:textId="77777777" w:rsidR="00B7013B" w:rsidRPr="00EE2A6B" w:rsidRDefault="00000000">
            <w:pPr>
              <w:rPr>
                <w:rFonts w:ascii="Arial" w:hAnsi="Arial" w:cs="Arial"/>
              </w:rPr>
            </w:pPr>
            <w:r w:rsidRPr="00EE2A6B">
              <w:rPr>
                <w:rFonts w:ascii="Arial" w:hAnsi="Arial" w:cs="Arial"/>
              </w:rPr>
              <w:t>Determine danger sign during labour and take deliveries.</w:t>
            </w:r>
          </w:p>
        </w:tc>
        <w:tc>
          <w:tcPr>
            <w:tcW w:w="2430" w:type="dxa"/>
          </w:tcPr>
          <w:p w14:paraId="4F0ECEFC" w14:textId="77777777" w:rsidR="00B7013B" w:rsidRPr="00EE2A6B" w:rsidRDefault="00000000">
            <w:pPr>
              <w:rPr>
                <w:rFonts w:ascii="Arial" w:hAnsi="Arial" w:cs="Arial"/>
              </w:rPr>
            </w:pPr>
            <w:r w:rsidRPr="00EE2A6B">
              <w:rPr>
                <w:rFonts w:ascii="Arial" w:hAnsi="Arial" w:cs="Arial"/>
              </w:rPr>
              <w:t>Data should go to mapped hub sites weekly.</w:t>
            </w:r>
          </w:p>
          <w:p w14:paraId="06276BD2" w14:textId="77777777" w:rsidR="00B7013B" w:rsidRPr="00EE2A6B" w:rsidRDefault="00000000">
            <w:pPr>
              <w:rPr>
                <w:rFonts w:ascii="Arial" w:hAnsi="Arial" w:cs="Arial"/>
              </w:rPr>
            </w:pPr>
            <w:r w:rsidRPr="00EE2A6B">
              <w:rPr>
                <w:rFonts w:ascii="Arial" w:hAnsi="Arial" w:cs="Arial"/>
              </w:rPr>
              <w:t>Support referral systems.</w:t>
            </w:r>
          </w:p>
        </w:tc>
      </w:tr>
      <w:tr w:rsidR="00B7013B" w:rsidRPr="00EE2A6B" w14:paraId="25E43991" w14:textId="77777777">
        <w:trPr>
          <w:trHeight w:val="401"/>
        </w:trPr>
        <w:tc>
          <w:tcPr>
            <w:tcW w:w="1125" w:type="dxa"/>
          </w:tcPr>
          <w:p w14:paraId="4F1375A6" w14:textId="77777777" w:rsidR="00B7013B" w:rsidRPr="00EE2A6B" w:rsidRDefault="00000000">
            <w:pPr>
              <w:rPr>
                <w:rFonts w:ascii="Arial" w:hAnsi="Arial" w:cs="Arial"/>
              </w:rPr>
            </w:pPr>
            <w:r w:rsidRPr="00EE2A6B">
              <w:rPr>
                <w:rFonts w:ascii="Arial" w:hAnsi="Arial" w:cs="Arial"/>
              </w:rPr>
              <w:t>CAT 5</w:t>
            </w:r>
          </w:p>
        </w:tc>
        <w:tc>
          <w:tcPr>
            <w:tcW w:w="2370" w:type="dxa"/>
          </w:tcPr>
          <w:p w14:paraId="3895300E" w14:textId="77777777" w:rsidR="00B7013B" w:rsidRPr="00EE2A6B" w:rsidRDefault="00000000">
            <w:pPr>
              <w:rPr>
                <w:rFonts w:ascii="Arial" w:hAnsi="Arial" w:cs="Arial"/>
              </w:rPr>
            </w:pPr>
            <w:r w:rsidRPr="00EE2A6B">
              <w:rPr>
                <w:rFonts w:ascii="Arial" w:hAnsi="Arial" w:cs="Arial"/>
              </w:rPr>
              <w:t>Unsupported (spoke) health facilities</w:t>
            </w:r>
          </w:p>
        </w:tc>
        <w:tc>
          <w:tcPr>
            <w:tcW w:w="2790" w:type="dxa"/>
          </w:tcPr>
          <w:p w14:paraId="4E615F41" w14:textId="77777777" w:rsidR="00B7013B" w:rsidRPr="00EE2A6B" w:rsidRDefault="00000000">
            <w:pPr>
              <w:rPr>
                <w:rFonts w:ascii="Arial" w:hAnsi="Arial" w:cs="Arial"/>
              </w:rPr>
            </w:pPr>
            <w:r w:rsidRPr="00EE2A6B">
              <w:rPr>
                <w:rFonts w:ascii="Arial" w:hAnsi="Arial" w:cs="Arial"/>
              </w:rPr>
              <w:t>Routine ANC services.</w:t>
            </w:r>
          </w:p>
          <w:p w14:paraId="0890161C" w14:textId="77777777" w:rsidR="00B7013B" w:rsidRPr="00EE2A6B" w:rsidRDefault="00000000">
            <w:pPr>
              <w:rPr>
                <w:rFonts w:ascii="Arial" w:hAnsi="Arial" w:cs="Arial"/>
              </w:rPr>
            </w:pPr>
            <w:r w:rsidRPr="00EE2A6B">
              <w:rPr>
                <w:rFonts w:ascii="Arial" w:hAnsi="Arial" w:cs="Arial"/>
              </w:rPr>
              <w:t>Carry out basic lab tests.</w:t>
            </w:r>
          </w:p>
          <w:p w14:paraId="1AACED51" w14:textId="77777777" w:rsidR="00B7013B" w:rsidRPr="00EE2A6B" w:rsidRDefault="00000000">
            <w:pPr>
              <w:rPr>
                <w:rFonts w:ascii="Arial" w:hAnsi="Arial" w:cs="Arial"/>
              </w:rPr>
            </w:pPr>
            <w:r w:rsidRPr="00EE2A6B">
              <w:rPr>
                <w:rFonts w:ascii="Arial" w:hAnsi="Arial" w:cs="Arial"/>
              </w:rPr>
              <w:t>Provide ART services.</w:t>
            </w:r>
          </w:p>
          <w:p w14:paraId="7718F84A" w14:textId="77777777" w:rsidR="00B7013B" w:rsidRPr="00EE2A6B" w:rsidRDefault="00B7013B">
            <w:pPr>
              <w:rPr>
                <w:rFonts w:ascii="Arial" w:hAnsi="Arial" w:cs="Arial"/>
              </w:rPr>
            </w:pPr>
          </w:p>
        </w:tc>
        <w:tc>
          <w:tcPr>
            <w:tcW w:w="2430" w:type="dxa"/>
          </w:tcPr>
          <w:p w14:paraId="13FA341C" w14:textId="77777777" w:rsidR="00B7013B" w:rsidRPr="00EE2A6B" w:rsidRDefault="00000000">
            <w:pPr>
              <w:rPr>
                <w:rFonts w:ascii="Arial" w:hAnsi="Arial" w:cs="Arial"/>
              </w:rPr>
            </w:pPr>
            <w:r w:rsidRPr="00EE2A6B">
              <w:rPr>
                <w:rFonts w:ascii="Arial" w:hAnsi="Arial" w:cs="Arial"/>
              </w:rPr>
              <w:t>Data should go to mapped hub sites weekly.</w:t>
            </w:r>
          </w:p>
          <w:p w14:paraId="00ADC827" w14:textId="77777777" w:rsidR="00B7013B" w:rsidRPr="00EE2A6B" w:rsidRDefault="00000000">
            <w:pPr>
              <w:rPr>
                <w:rFonts w:ascii="Arial" w:hAnsi="Arial" w:cs="Arial"/>
              </w:rPr>
            </w:pPr>
            <w:r w:rsidRPr="00EE2A6B">
              <w:rPr>
                <w:rFonts w:ascii="Arial" w:hAnsi="Arial" w:cs="Arial"/>
              </w:rPr>
              <w:t>Support referral systems.</w:t>
            </w:r>
          </w:p>
        </w:tc>
      </w:tr>
    </w:tbl>
    <w:p w14:paraId="3F812866" w14:textId="77777777" w:rsidR="00B7013B" w:rsidRPr="00DD36A0" w:rsidRDefault="00000000">
      <w:pPr>
        <w:rPr>
          <w:rFonts w:ascii="Arial" w:hAnsi="Arial" w:cs="Arial"/>
          <w:sz w:val="18"/>
          <w:szCs w:val="18"/>
        </w:rPr>
      </w:pPr>
      <w:r w:rsidRPr="00DD36A0">
        <w:rPr>
          <w:rFonts w:ascii="Arial" w:hAnsi="Arial" w:cs="Arial"/>
          <w:sz w:val="18"/>
          <w:szCs w:val="18"/>
        </w:rPr>
        <w:t>Table 9: community PMTCT categories</w:t>
      </w:r>
    </w:p>
    <w:p w14:paraId="6C4DDEFE" w14:textId="77777777" w:rsidR="00B7013B" w:rsidRPr="00EE2A6B" w:rsidRDefault="00B7013B">
      <w:pPr>
        <w:rPr>
          <w:rFonts w:ascii="Arial" w:hAnsi="Arial" w:cs="Arial"/>
        </w:rPr>
      </w:pPr>
    </w:p>
    <w:p w14:paraId="0270A71F" w14:textId="77777777" w:rsidR="00B7013B" w:rsidRPr="00DD36A0" w:rsidRDefault="00000000">
      <w:pPr>
        <w:rPr>
          <w:rFonts w:ascii="Arial" w:hAnsi="Arial" w:cs="Arial"/>
          <w:b/>
          <w:bCs/>
        </w:rPr>
      </w:pPr>
      <w:r w:rsidRPr="00DD36A0">
        <w:rPr>
          <w:rFonts w:ascii="Arial" w:hAnsi="Arial" w:cs="Arial"/>
          <w:b/>
          <w:bCs/>
        </w:rPr>
        <w:t>Package of Care for cPMTCT</w:t>
      </w:r>
    </w:p>
    <w:p w14:paraId="36C7F2A8" w14:textId="77777777" w:rsidR="00B7013B" w:rsidRPr="00EE2A6B" w:rsidRDefault="00000000">
      <w:pPr>
        <w:rPr>
          <w:rFonts w:ascii="Arial" w:hAnsi="Arial" w:cs="Arial"/>
        </w:rPr>
      </w:pPr>
      <w:r w:rsidRPr="00EE2A6B">
        <w:rPr>
          <w:rFonts w:ascii="Arial" w:hAnsi="Arial" w:cs="Arial"/>
        </w:rPr>
        <w:t xml:space="preserve">                             </w:t>
      </w:r>
      <w:r w:rsidRPr="00EE2A6B">
        <w:rPr>
          <w:rFonts w:ascii="Arial" w:hAnsi="Arial" w:cs="Arial"/>
          <w:noProof/>
        </w:rPr>
        <w:drawing>
          <wp:inline distT="114300" distB="114300" distL="114300" distR="114300" wp14:anchorId="3321A0CA" wp14:editId="5B6B2A28">
            <wp:extent cx="3495040" cy="25336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00021" cy="2537261"/>
                    </a:xfrm>
                    <a:prstGeom prst="rect">
                      <a:avLst/>
                    </a:prstGeom>
                    <a:ln/>
                  </pic:spPr>
                </pic:pic>
              </a:graphicData>
            </a:graphic>
          </wp:inline>
        </w:drawing>
      </w:r>
    </w:p>
    <w:p w14:paraId="72D395AE" w14:textId="77777777" w:rsidR="00B7013B" w:rsidRPr="00DD36A0" w:rsidRDefault="00000000">
      <w:pPr>
        <w:spacing w:before="240" w:after="240"/>
        <w:rPr>
          <w:rFonts w:ascii="Arial" w:hAnsi="Arial" w:cs="Arial"/>
          <w:b/>
          <w:bCs/>
          <w:color w:val="000000"/>
        </w:rPr>
      </w:pPr>
      <w:r w:rsidRPr="00DD36A0">
        <w:rPr>
          <w:rFonts w:ascii="Arial" w:hAnsi="Arial" w:cs="Arial"/>
          <w:b/>
          <w:bCs/>
          <w:color w:val="000000"/>
        </w:rPr>
        <w:lastRenderedPageBreak/>
        <w:t>Documentation flow and tools</w:t>
      </w:r>
    </w:p>
    <w:p w14:paraId="3A222607" w14:textId="77777777" w:rsidR="00B7013B" w:rsidRPr="00EE2A6B" w:rsidRDefault="00000000">
      <w:pPr>
        <w:spacing w:before="240" w:after="240"/>
        <w:rPr>
          <w:rFonts w:ascii="Arial" w:hAnsi="Arial" w:cs="Arial"/>
          <w:color w:val="000000"/>
        </w:rPr>
      </w:pPr>
      <w:r w:rsidRPr="00EE2A6B">
        <w:rPr>
          <w:rFonts w:ascii="Arial" w:hAnsi="Arial" w:cs="Arial"/>
          <w:color w:val="000000"/>
        </w:rPr>
        <w:t>There are various stages in the PMTCT cascade and at various point, different tools are used for documenting service provision as seen below</w:t>
      </w:r>
    </w:p>
    <w:p w14:paraId="4B19B116" w14:textId="77777777" w:rsidR="00B7013B" w:rsidRPr="00EE2A6B" w:rsidRDefault="00B7013B">
      <w:pPr>
        <w:pBdr>
          <w:top w:val="nil"/>
          <w:left w:val="nil"/>
          <w:bottom w:val="nil"/>
          <w:right w:val="nil"/>
          <w:between w:val="nil"/>
        </w:pBdr>
        <w:rPr>
          <w:rFonts w:ascii="Arial" w:hAnsi="Arial" w:cs="Arial"/>
          <w:color w:val="000000"/>
        </w:rPr>
      </w:pPr>
    </w:p>
    <w:p w14:paraId="33AB6AF7" w14:textId="77777777" w:rsidR="00B7013B" w:rsidRPr="00EE2A6B" w:rsidRDefault="00000000">
      <w:pPr>
        <w:pBdr>
          <w:top w:val="nil"/>
          <w:left w:val="nil"/>
          <w:bottom w:val="nil"/>
          <w:right w:val="nil"/>
          <w:between w:val="nil"/>
        </w:pBdr>
        <w:rPr>
          <w:rFonts w:ascii="Arial" w:hAnsi="Arial" w:cs="Arial"/>
          <w:color w:val="000000"/>
        </w:rPr>
      </w:pPr>
      <w:r w:rsidRPr="00EE2A6B">
        <w:rPr>
          <w:rFonts w:ascii="Arial" w:hAnsi="Arial" w:cs="Arial"/>
          <w:noProof/>
          <w:color w:val="000000"/>
        </w:rPr>
        <w:drawing>
          <wp:inline distT="114300" distB="114300" distL="114300" distR="114300" wp14:anchorId="3470D277" wp14:editId="6746E2D0">
            <wp:extent cx="5729288" cy="280072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29288" cy="2800727"/>
                    </a:xfrm>
                    <a:prstGeom prst="rect">
                      <a:avLst/>
                    </a:prstGeom>
                    <a:ln/>
                  </pic:spPr>
                </pic:pic>
              </a:graphicData>
            </a:graphic>
          </wp:inline>
        </w:drawing>
      </w:r>
    </w:p>
    <w:p w14:paraId="523354A1" w14:textId="77777777" w:rsidR="00B7013B" w:rsidRPr="00EE2A6B" w:rsidRDefault="00000000">
      <w:pPr>
        <w:numPr>
          <w:ilvl w:val="0"/>
          <w:numId w:val="15"/>
        </w:numPr>
        <w:spacing w:before="240" w:after="0"/>
        <w:rPr>
          <w:rFonts w:ascii="Arial" w:hAnsi="Arial" w:cs="Arial"/>
        </w:rPr>
      </w:pPr>
      <w:r w:rsidRPr="00EE2A6B">
        <w:rPr>
          <w:rFonts w:ascii="Arial" w:hAnsi="Arial" w:cs="Arial"/>
          <w:color w:val="000000"/>
        </w:rPr>
        <w:t>At first ANC visit, ANC registration is documented in the General ANC register</w:t>
      </w:r>
    </w:p>
    <w:p w14:paraId="16428898" w14:textId="77777777" w:rsidR="00B7013B" w:rsidRPr="00EE2A6B" w:rsidRDefault="00000000">
      <w:pPr>
        <w:numPr>
          <w:ilvl w:val="0"/>
          <w:numId w:val="15"/>
        </w:numPr>
        <w:spacing w:after="0"/>
        <w:rPr>
          <w:rFonts w:ascii="Arial" w:hAnsi="Arial" w:cs="Arial"/>
        </w:rPr>
      </w:pPr>
      <w:r w:rsidRPr="00EE2A6B">
        <w:rPr>
          <w:rFonts w:ascii="Arial" w:hAnsi="Arial" w:cs="Arial"/>
          <w:color w:val="000000"/>
        </w:rPr>
        <w:t>There is a need for all pregnant women to know their HIV status hence, registered pregnant women are referred for HTS using the referral form and documented in the referral register.</w:t>
      </w:r>
    </w:p>
    <w:p w14:paraId="117EFC79" w14:textId="77777777" w:rsidR="00B7013B" w:rsidRPr="00EE2A6B" w:rsidRDefault="00000000">
      <w:pPr>
        <w:numPr>
          <w:ilvl w:val="0"/>
          <w:numId w:val="15"/>
        </w:numPr>
        <w:spacing w:after="0"/>
        <w:rPr>
          <w:rFonts w:ascii="Arial" w:hAnsi="Arial" w:cs="Arial"/>
        </w:rPr>
      </w:pPr>
      <w:r w:rsidRPr="00EE2A6B">
        <w:rPr>
          <w:rFonts w:ascii="Arial" w:hAnsi="Arial" w:cs="Arial"/>
          <w:color w:val="000000"/>
        </w:rPr>
        <w:t>Upon provision of HTS, the request and result form as well as the HIV/syphilis testing worksheet are filled.</w:t>
      </w:r>
    </w:p>
    <w:p w14:paraId="4FA86BD9" w14:textId="77777777" w:rsidR="00B7013B" w:rsidRPr="00EE2A6B" w:rsidRDefault="00000000">
      <w:pPr>
        <w:numPr>
          <w:ilvl w:val="0"/>
          <w:numId w:val="15"/>
        </w:numPr>
        <w:spacing w:after="0"/>
        <w:rPr>
          <w:rFonts w:ascii="Arial" w:hAnsi="Arial" w:cs="Arial"/>
        </w:rPr>
      </w:pPr>
      <w:r w:rsidRPr="00EE2A6B">
        <w:rPr>
          <w:rFonts w:ascii="Arial" w:hAnsi="Arial" w:cs="Arial"/>
          <w:color w:val="000000"/>
        </w:rPr>
        <w:t>The HIV status of pregnant women is documented in the PMTCT HTS register (inclusive of previously known positives).</w:t>
      </w:r>
    </w:p>
    <w:p w14:paraId="0B3E3F06" w14:textId="77777777" w:rsidR="00B7013B" w:rsidRPr="00EE2A6B" w:rsidRDefault="00000000">
      <w:pPr>
        <w:numPr>
          <w:ilvl w:val="0"/>
          <w:numId w:val="15"/>
        </w:numPr>
        <w:spacing w:after="0"/>
        <w:rPr>
          <w:rFonts w:ascii="Arial" w:hAnsi="Arial" w:cs="Arial"/>
        </w:rPr>
      </w:pPr>
      <w:r w:rsidRPr="00EE2A6B">
        <w:rPr>
          <w:rFonts w:ascii="Arial" w:hAnsi="Arial" w:cs="Arial"/>
          <w:color w:val="000000"/>
        </w:rPr>
        <w:t>Partners of all pregnant women should be tested and documented on the partner register.</w:t>
      </w:r>
    </w:p>
    <w:p w14:paraId="6E047ED3" w14:textId="77777777" w:rsidR="00B7013B" w:rsidRPr="00EE2A6B" w:rsidRDefault="00000000">
      <w:pPr>
        <w:numPr>
          <w:ilvl w:val="0"/>
          <w:numId w:val="15"/>
        </w:numPr>
        <w:spacing w:after="0"/>
        <w:rPr>
          <w:rFonts w:ascii="Arial" w:hAnsi="Arial" w:cs="Arial"/>
        </w:rPr>
      </w:pPr>
      <w:r w:rsidRPr="00EE2A6B">
        <w:rPr>
          <w:rFonts w:ascii="Arial" w:hAnsi="Arial" w:cs="Arial"/>
          <w:color w:val="000000"/>
        </w:rPr>
        <w:t>All positive pregnant women should be entered in the maternal cohort register and viral load sample collected at 32-36 weeks gestational age and documented on the viral load register, maternal cohort register and the EMR. Mother’s refills will also be updated on the maternal cohort register</w:t>
      </w:r>
    </w:p>
    <w:p w14:paraId="3D8266F4" w14:textId="77777777" w:rsidR="00B7013B" w:rsidRPr="00EE2A6B" w:rsidRDefault="00000000">
      <w:pPr>
        <w:numPr>
          <w:ilvl w:val="0"/>
          <w:numId w:val="15"/>
        </w:numPr>
        <w:pBdr>
          <w:top w:val="nil"/>
          <w:left w:val="nil"/>
          <w:bottom w:val="nil"/>
          <w:right w:val="nil"/>
          <w:between w:val="nil"/>
        </w:pBdr>
        <w:spacing w:after="0"/>
        <w:rPr>
          <w:rFonts w:ascii="Arial" w:hAnsi="Arial" w:cs="Arial"/>
        </w:rPr>
      </w:pPr>
      <w:r w:rsidRPr="00EE2A6B">
        <w:rPr>
          <w:rFonts w:ascii="Arial" w:hAnsi="Arial" w:cs="Arial"/>
          <w:color w:val="000000"/>
        </w:rPr>
        <w:t>Upon delivery by a positive pregnant woman, the delivery register should be updated as well as the ART care card</w:t>
      </w:r>
    </w:p>
    <w:p w14:paraId="1233D302" w14:textId="6BD24096" w:rsidR="00406FC0" w:rsidRDefault="00000000" w:rsidP="00406FC0">
      <w:pPr>
        <w:numPr>
          <w:ilvl w:val="0"/>
          <w:numId w:val="15"/>
        </w:numPr>
        <w:pBdr>
          <w:top w:val="nil"/>
          <w:left w:val="nil"/>
          <w:bottom w:val="nil"/>
          <w:right w:val="nil"/>
          <w:between w:val="nil"/>
        </w:pBdr>
        <w:rPr>
          <w:ins w:id="0" w:author="Augustine Idemudia" w:date="2023-02-16T18:33:00Z"/>
          <w:rFonts w:ascii="Arial" w:hAnsi="Arial" w:cs="Arial"/>
        </w:rPr>
      </w:pPr>
      <w:r w:rsidRPr="00EE2A6B">
        <w:rPr>
          <w:rFonts w:ascii="Arial" w:hAnsi="Arial" w:cs="Arial"/>
          <w:color w:val="000000"/>
        </w:rPr>
        <w:t>All live births by positive pregnant women should be documented in the child follow-up register for follow-</w:t>
      </w:r>
      <w:del w:id="1" w:author="Augustine Idemudia" w:date="2023-02-16T18:38:00Z">
        <w:r w:rsidRPr="00EE2A6B" w:rsidDel="00406FC0">
          <w:rPr>
            <w:rFonts w:ascii="Arial" w:hAnsi="Arial" w:cs="Arial"/>
            <w:color w:val="000000"/>
          </w:rPr>
          <w:delText>up(</w:delText>
        </w:r>
      </w:del>
      <w:ins w:id="2" w:author="Augustine Idemudia" w:date="2023-02-16T18:38:00Z">
        <w:r w:rsidR="00406FC0" w:rsidRPr="00EE2A6B">
          <w:rPr>
            <w:rFonts w:ascii="Arial" w:hAnsi="Arial" w:cs="Arial"/>
            <w:color w:val="000000"/>
          </w:rPr>
          <w:t>up (</w:t>
        </w:r>
      </w:ins>
      <w:r w:rsidRPr="00EE2A6B">
        <w:rPr>
          <w:rFonts w:ascii="Arial" w:hAnsi="Arial" w:cs="Arial"/>
          <w:color w:val="000000"/>
        </w:rPr>
        <w:t xml:space="preserve">EID, ARV Prophylaxis and </w:t>
      </w:r>
      <w:proofErr w:type="gramStart"/>
      <w:r w:rsidRPr="00EE2A6B">
        <w:rPr>
          <w:rFonts w:ascii="Arial" w:hAnsi="Arial" w:cs="Arial"/>
          <w:color w:val="000000"/>
        </w:rPr>
        <w:t>final outcome</w:t>
      </w:r>
      <w:proofErr w:type="gramEnd"/>
      <w:r w:rsidRPr="00EE2A6B">
        <w:rPr>
          <w:rFonts w:ascii="Arial" w:hAnsi="Arial" w:cs="Arial"/>
          <w:color w:val="000000"/>
        </w:rPr>
        <w:t>)</w:t>
      </w:r>
      <w:ins w:id="3" w:author="Augustine Idemudia" w:date="2023-02-16T18:33:00Z">
        <w:r w:rsidR="00406FC0">
          <w:rPr>
            <w:rFonts w:ascii="Arial" w:hAnsi="Arial" w:cs="Arial"/>
          </w:rPr>
          <w:t>.</w:t>
        </w:r>
      </w:ins>
    </w:p>
    <w:p w14:paraId="5C0113C2" w14:textId="20AACDBC" w:rsidR="00406FC0" w:rsidRPr="00406FC0" w:rsidRDefault="00406FC0" w:rsidP="00406FC0">
      <w:pPr>
        <w:numPr>
          <w:ilvl w:val="0"/>
          <w:numId w:val="15"/>
        </w:numPr>
        <w:pBdr>
          <w:top w:val="nil"/>
          <w:left w:val="nil"/>
          <w:bottom w:val="nil"/>
          <w:right w:val="nil"/>
          <w:between w:val="nil"/>
        </w:pBdr>
        <w:rPr>
          <w:ins w:id="4" w:author="Augustine Idemudia" w:date="2023-02-16T18:35:00Z"/>
          <w:rFonts w:ascii="Arial" w:hAnsi="Arial" w:cs="Arial"/>
        </w:rPr>
      </w:pPr>
      <w:ins w:id="5" w:author="Augustine Idemudia" w:date="2023-02-16T18:35:00Z">
        <w:r w:rsidRPr="00406FC0">
          <w:rPr>
            <w:rFonts w:ascii="Arial" w:hAnsi="Arial" w:cs="Arial"/>
          </w:rPr>
          <w:t xml:space="preserve">ACE 5 Daily Performance Tracker (document daily on the </w:t>
        </w:r>
      </w:ins>
      <w:ins w:id="6" w:author="Augustine Idemudia" w:date="2023-02-16T18:36:00Z">
        <w:r>
          <w:rPr>
            <w:rFonts w:ascii="Arial" w:hAnsi="Arial" w:cs="Arial"/>
          </w:rPr>
          <w:t>PMTCT</w:t>
        </w:r>
      </w:ins>
      <w:ins w:id="7" w:author="Augustine Idemudia" w:date="2023-02-16T18:35:00Z">
        <w:r w:rsidRPr="00406FC0">
          <w:rPr>
            <w:rFonts w:ascii="Arial" w:hAnsi="Arial" w:cs="Arial"/>
          </w:rPr>
          <w:t xml:space="preserve"> section)</w:t>
        </w:r>
      </w:ins>
    </w:p>
    <w:p w14:paraId="305FEEE4" w14:textId="51C8DA33" w:rsidR="00406FC0" w:rsidRPr="00406FC0" w:rsidRDefault="00406FC0" w:rsidP="00406FC0">
      <w:pPr>
        <w:numPr>
          <w:ilvl w:val="0"/>
          <w:numId w:val="15"/>
        </w:numPr>
        <w:pBdr>
          <w:top w:val="nil"/>
          <w:left w:val="nil"/>
          <w:bottom w:val="nil"/>
          <w:right w:val="nil"/>
          <w:between w:val="nil"/>
        </w:pBdr>
        <w:rPr>
          <w:ins w:id="8" w:author="Augustine Idemudia" w:date="2023-02-16T18:35:00Z"/>
          <w:rFonts w:ascii="Arial" w:hAnsi="Arial" w:cs="Arial"/>
        </w:rPr>
      </w:pPr>
      <w:ins w:id="9" w:author="Augustine Idemudia" w:date="2023-02-16T18:35:00Z">
        <w:r w:rsidRPr="00406FC0">
          <w:rPr>
            <w:rFonts w:ascii="Arial" w:hAnsi="Arial" w:cs="Arial"/>
          </w:rPr>
          <w:t xml:space="preserve">National </w:t>
        </w:r>
        <w:r>
          <w:rPr>
            <w:rFonts w:ascii="Arial" w:hAnsi="Arial" w:cs="Arial"/>
          </w:rPr>
          <w:t>PMTCT</w:t>
        </w:r>
        <w:r w:rsidRPr="00406FC0">
          <w:rPr>
            <w:rFonts w:ascii="Arial" w:hAnsi="Arial" w:cs="Arial"/>
          </w:rPr>
          <w:t xml:space="preserve"> Monthly Summary Form (MSF) - Monthly documentation</w:t>
        </w:r>
      </w:ins>
      <w:ins w:id="10" w:author="Augustine Idemudia" w:date="2023-02-16T18:37:00Z">
        <w:r>
          <w:rPr>
            <w:rFonts w:ascii="Arial" w:hAnsi="Arial" w:cs="Arial"/>
          </w:rPr>
          <w:t xml:space="preserve"> in the DHIS MSF</w:t>
        </w:r>
      </w:ins>
    </w:p>
    <w:p w14:paraId="5E6DE27C" w14:textId="3EA65BD2" w:rsidR="00406FC0" w:rsidRPr="00406FC0" w:rsidRDefault="00406FC0" w:rsidP="00406FC0">
      <w:pPr>
        <w:numPr>
          <w:ilvl w:val="0"/>
          <w:numId w:val="15"/>
        </w:numPr>
        <w:pBdr>
          <w:top w:val="nil"/>
          <w:left w:val="nil"/>
          <w:bottom w:val="nil"/>
          <w:right w:val="nil"/>
          <w:between w:val="nil"/>
        </w:pBdr>
        <w:rPr>
          <w:ins w:id="11" w:author="Augustine Idemudia" w:date="2023-02-16T18:35:00Z"/>
          <w:rFonts w:ascii="Arial" w:hAnsi="Arial" w:cs="Arial"/>
        </w:rPr>
      </w:pPr>
      <w:ins w:id="12" w:author="Augustine Idemudia" w:date="2023-02-16T18:35:00Z">
        <w:r w:rsidRPr="00406FC0">
          <w:rPr>
            <w:rFonts w:ascii="Arial" w:hAnsi="Arial" w:cs="Arial"/>
          </w:rPr>
          <w:t>Electronic Medical Records (EMR) – LAMIS</w:t>
        </w:r>
      </w:ins>
      <w:ins w:id="13" w:author="Augustine Idemudia" w:date="2023-02-16T18:37:00Z">
        <w:r>
          <w:rPr>
            <w:rFonts w:ascii="Arial" w:hAnsi="Arial" w:cs="Arial"/>
          </w:rPr>
          <w:t xml:space="preserve">: </w:t>
        </w:r>
      </w:ins>
      <w:ins w:id="14" w:author="Augustine Idemudia" w:date="2023-02-16T18:35:00Z">
        <w:r w:rsidRPr="00406FC0">
          <w:rPr>
            <w:rFonts w:ascii="Arial" w:hAnsi="Arial" w:cs="Arial"/>
          </w:rPr>
          <w:t xml:space="preserve">Document daily into the </w:t>
        </w:r>
      </w:ins>
      <w:ins w:id="15" w:author="Augustine Idemudia" w:date="2023-02-16T18:38:00Z">
        <w:r>
          <w:rPr>
            <w:rFonts w:ascii="Arial" w:hAnsi="Arial" w:cs="Arial"/>
          </w:rPr>
          <w:t xml:space="preserve">PMTCT </w:t>
        </w:r>
      </w:ins>
      <w:ins w:id="16" w:author="Augustine Idemudia" w:date="2023-02-16T18:35:00Z">
        <w:r w:rsidRPr="00406FC0">
          <w:rPr>
            <w:rFonts w:ascii="Arial" w:hAnsi="Arial" w:cs="Arial"/>
          </w:rPr>
          <w:t xml:space="preserve">module on </w:t>
        </w:r>
      </w:ins>
      <w:ins w:id="17" w:author="Augustine Idemudia" w:date="2023-02-16T18:38:00Z">
        <w:r>
          <w:rPr>
            <w:rFonts w:ascii="Arial" w:hAnsi="Arial" w:cs="Arial"/>
          </w:rPr>
          <w:t>the EMR (</w:t>
        </w:r>
      </w:ins>
      <w:ins w:id="18" w:author="Augustine Idemudia" w:date="2023-02-16T18:35:00Z">
        <w:r w:rsidRPr="00406FC0">
          <w:rPr>
            <w:rFonts w:ascii="Arial" w:hAnsi="Arial" w:cs="Arial"/>
          </w:rPr>
          <w:t>LAMIS</w:t>
        </w:r>
      </w:ins>
      <w:ins w:id="19" w:author="Augustine Idemudia" w:date="2023-02-16T18:38:00Z">
        <w:r>
          <w:rPr>
            <w:rFonts w:ascii="Arial" w:hAnsi="Arial" w:cs="Arial"/>
          </w:rPr>
          <w:t>)</w:t>
        </w:r>
      </w:ins>
      <w:ins w:id="20" w:author="Augustine Idemudia" w:date="2023-02-16T18:35:00Z">
        <w:r w:rsidRPr="00406FC0">
          <w:rPr>
            <w:rFonts w:ascii="Arial" w:hAnsi="Arial" w:cs="Arial"/>
          </w:rPr>
          <w:t>.</w:t>
        </w:r>
      </w:ins>
    </w:p>
    <w:p w14:paraId="15B91F08" w14:textId="1286155C" w:rsidR="00406FC0" w:rsidRPr="00406FC0" w:rsidDel="00406FC0" w:rsidRDefault="00406FC0" w:rsidP="00406FC0">
      <w:pPr>
        <w:pBdr>
          <w:top w:val="nil"/>
          <w:left w:val="nil"/>
          <w:bottom w:val="nil"/>
          <w:right w:val="nil"/>
          <w:between w:val="nil"/>
        </w:pBdr>
        <w:ind w:left="720"/>
        <w:rPr>
          <w:del w:id="21" w:author="Augustine Idemudia" w:date="2023-02-16T18:37:00Z"/>
          <w:rFonts w:ascii="Arial" w:hAnsi="Arial" w:cs="Arial"/>
        </w:rPr>
        <w:pPrChange w:id="22" w:author="Augustine Idemudia" w:date="2023-02-16T18:37:00Z">
          <w:pPr>
            <w:numPr>
              <w:numId w:val="15"/>
            </w:numPr>
            <w:pBdr>
              <w:top w:val="nil"/>
              <w:left w:val="nil"/>
              <w:bottom w:val="nil"/>
              <w:right w:val="nil"/>
              <w:between w:val="nil"/>
            </w:pBdr>
            <w:ind w:left="720" w:hanging="360"/>
          </w:pPr>
        </w:pPrChange>
      </w:pPr>
    </w:p>
    <w:p w14:paraId="7BC6E0A1" w14:textId="77777777" w:rsidR="00B7013B" w:rsidRPr="00EE2A6B" w:rsidDel="00406FC0" w:rsidRDefault="00B7013B">
      <w:pPr>
        <w:pBdr>
          <w:top w:val="nil"/>
          <w:left w:val="nil"/>
          <w:bottom w:val="nil"/>
          <w:right w:val="nil"/>
          <w:between w:val="nil"/>
        </w:pBdr>
        <w:rPr>
          <w:del w:id="23" w:author="Augustine Idemudia" w:date="2023-02-16T18:37:00Z"/>
          <w:rFonts w:ascii="Arial" w:hAnsi="Arial" w:cs="Arial"/>
          <w:color w:val="000000"/>
        </w:rPr>
      </w:pPr>
    </w:p>
    <w:p w14:paraId="17A47B73" w14:textId="77777777" w:rsidR="00B7013B" w:rsidRPr="00EE2A6B" w:rsidRDefault="00B7013B" w:rsidP="00EE2A6B">
      <w:pPr>
        <w:pBdr>
          <w:top w:val="nil"/>
          <w:left w:val="nil"/>
          <w:bottom w:val="nil"/>
          <w:right w:val="nil"/>
          <w:between w:val="nil"/>
        </w:pBdr>
        <w:rPr>
          <w:rFonts w:ascii="Arial" w:eastAsia="Arial" w:hAnsi="Arial" w:cs="Arial"/>
          <w:color w:val="000000"/>
        </w:rPr>
      </w:pPr>
    </w:p>
    <w:sectPr w:rsidR="00B7013B" w:rsidRPr="00EE2A6B" w:rsidSect="00EE2A6B">
      <w:headerReference w:type="default" r:id="rId10"/>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D1C17" w14:textId="77777777" w:rsidR="00E019A2" w:rsidRDefault="00E019A2">
      <w:pPr>
        <w:spacing w:after="0" w:line="240" w:lineRule="auto"/>
      </w:pPr>
      <w:r>
        <w:separator/>
      </w:r>
    </w:p>
  </w:endnote>
  <w:endnote w:type="continuationSeparator" w:id="0">
    <w:p w14:paraId="5E42EBF9" w14:textId="77777777" w:rsidR="00E019A2" w:rsidRDefault="00E01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0E120" w14:textId="77777777" w:rsidR="00E019A2" w:rsidRDefault="00E019A2">
      <w:pPr>
        <w:spacing w:after="0" w:line="240" w:lineRule="auto"/>
      </w:pPr>
      <w:r>
        <w:separator/>
      </w:r>
    </w:p>
  </w:footnote>
  <w:footnote w:type="continuationSeparator" w:id="0">
    <w:p w14:paraId="15C641E2" w14:textId="77777777" w:rsidR="00E019A2" w:rsidRDefault="00E01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E6945" w14:textId="0F9646A9" w:rsidR="00B7013B" w:rsidRDefault="00B7013B">
    <w:pPr>
      <w:jc w:val="cente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2792A"/>
    <w:multiLevelType w:val="multilevel"/>
    <w:tmpl w:val="2EF00F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A459B0"/>
    <w:multiLevelType w:val="multilevel"/>
    <w:tmpl w:val="E0468B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0B7504"/>
    <w:multiLevelType w:val="multilevel"/>
    <w:tmpl w:val="D5780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2315FE"/>
    <w:multiLevelType w:val="multilevel"/>
    <w:tmpl w:val="DB70D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CB28E6"/>
    <w:multiLevelType w:val="multilevel"/>
    <w:tmpl w:val="99364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5ED71B9"/>
    <w:multiLevelType w:val="multilevel"/>
    <w:tmpl w:val="CBB6AC7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C0655B"/>
    <w:multiLevelType w:val="multilevel"/>
    <w:tmpl w:val="310AA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CF70BFB"/>
    <w:multiLevelType w:val="multilevel"/>
    <w:tmpl w:val="8AA0C4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38E6128"/>
    <w:multiLevelType w:val="multilevel"/>
    <w:tmpl w:val="ED1033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6AA28FC"/>
    <w:multiLevelType w:val="multilevel"/>
    <w:tmpl w:val="FAB6E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DFC712F"/>
    <w:multiLevelType w:val="multilevel"/>
    <w:tmpl w:val="DFE60F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F6110B2"/>
    <w:multiLevelType w:val="multilevel"/>
    <w:tmpl w:val="50368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DD38AA"/>
    <w:multiLevelType w:val="multilevel"/>
    <w:tmpl w:val="30E05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23330E"/>
    <w:multiLevelType w:val="multilevel"/>
    <w:tmpl w:val="AF8646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5927B23"/>
    <w:multiLevelType w:val="multilevel"/>
    <w:tmpl w:val="62082538"/>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2675DF6"/>
    <w:multiLevelType w:val="multilevel"/>
    <w:tmpl w:val="FDAEB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35048F"/>
    <w:multiLevelType w:val="multilevel"/>
    <w:tmpl w:val="02CA6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E03F1F"/>
    <w:multiLevelType w:val="multilevel"/>
    <w:tmpl w:val="91587B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2F97C0F"/>
    <w:multiLevelType w:val="multilevel"/>
    <w:tmpl w:val="3006DB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718263F"/>
    <w:multiLevelType w:val="multilevel"/>
    <w:tmpl w:val="E3C6E5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DE05252"/>
    <w:multiLevelType w:val="multilevel"/>
    <w:tmpl w:val="9B6C22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86510751">
    <w:abstractNumId w:val="8"/>
  </w:num>
  <w:num w:numId="2" w16cid:durableId="961424446">
    <w:abstractNumId w:val="0"/>
  </w:num>
  <w:num w:numId="3" w16cid:durableId="1886719923">
    <w:abstractNumId w:val="13"/>
  </w:num>
  <w:num w:numId="4" w16cid:durableId="1187405211">
    <w:abstractNumId w:val="18"/>
  </w:num>
  <w:num w:numId="5" w16cid:durableId="1108425959">
    <w:abstractNumId w:val="1"/>
  </w:num>
  <w:num w:numId="6" w16cid:durableId="1613242982">
    <w:abstractNumId w:val="6"/>
  </w:num>
  <w:num w:numId="7" w16cid:durableId="2097096546">
    <w:abstractNumId w:val="9"/>
  </w:num>
  <w:num w:numId="8" w16cid:durableId="302853902">
    <w:abstractNumId w:val="4"/>
  </w:num>
  <w:num w:numId="9" w16cid:durableId="911890758">
    <w:abstractNumId w:val="17"/>
  </w:num>
  <w:num w:numId="10" w16cid:durableId="1269237388">
    <w:abstractNumId w:val="19"/>
  </w:num>
  <w:num w:numId="11" w16cid:durableId="1386298801">
    <w:abstractNumId w:val="7"/>
  </w:num>
  <w:num w:numId="12" w16cid:durableId="1298796340">
    <w:abstractNumId w:val="2"/>
  </w:num>
  <w:num w:numId="13" w16cid:durableId="1058473642">
    <w:abstractNumId w:val="15"/>
  </w:num>
  <w:num w:numId="14" w16cid:durableId="1783569616">
    <w:abstractNumId w:val="10"/>
  </w:num>
  <w:num w:numId="15" w16cid:durableId="589434502">
    <w:abstractNumId w:val="12"/>
  </w:num>
  <w:num w:numId="16" w16cid:durableId="1010714493">
    <w:abstractNumId w:val="16"/>
  </w:num>
  <w:num w:numId="17" w16cid:durableId="2116439333">
    <w:abstractNumId w:val="20"/>
  </w:num>
  <w:num w:numId="18" w16cid:durableId="608590463">
    <w:abstractNumId w:val="3"/>
  </w:num>
  <w:num w:numId="19" w16cid:durableId="346830478">
    <w:abstractNumId w:val="5"/>
  </w:num>
  <w:num w:numId="20" w16cid:durableId="662976123">
    <w:abstractNumId w:val="14"/>
  </w:num>
  <w:num w:numId="21" w16cid:durableId="136224435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gustine Idemudia">
    <w15:presenceInfo w15:providerId="AD" w15:userId="S::aidemudia@fhi360.org::beed566c-bfb6-4f3d-adb2-48b2db28b5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13B"/>
    <w:rsid w:val="00377E03"/>
    <w:rsid w:val="00406FC0"/>
    <w:rsid w:val="00B7013B"/>
    <w:rsid w:val="00DD36A0"/>
    <w:rsid w:val="00E019A2"/>
    <w:rsid w:val="00EE2A6B"/>
    <w:rsid w:val="00F80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C327"/>
  <w15:docId w15:val="{13F68A8A-678E-4C65-9A87-A68A9013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Pr>
  </w:style>
  <w:style w:type="paragraph" w:styleId="Header">
    <w:name w:val="header"/>
    <w:basedOn w:val="Normal"/>
    <w:link w:val="HeaderChar"/>
    <w:uiPriority w:val="99"/>
    <w:unhideWhenUsed/>
    <w:rsid w:val="00EE2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6B"/>
  </w:style>
  <w:style w:type="paragraph" w:styleId="Footer">
    <w:name w:val="footer"/>
    <w:basedOn w:val="Normal"/>
    <w:link w:val="FooterChar"/>
    <w:uiPriority w:val="99"/>
    <w:unhideWhenUsed/>
    <w:rsid w:val="00EE2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6B"/>
  </w:style>
  <w:style w:type="paragraph" w:styleId="Revision">
    <w:name w:val="Revision"/>
    <w:hidden/>
    <w:uiPriority w:val="99"/>
    <w:semiHidden/>
    <w:rsid w:val="00406F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Augustine Idemudia</cp:lastModifiedBy>
  <cp:revision>4</cp:revision>
  <dcterms:created xsi:type="dcterms:W3CDTF">2023-02-13T18:07:00Z</dcterms:created>
  <dcterms:modified xsi:type="dcterms:W3CDTF">2023-02-16T17:38:00Z</dcterms:modified>
</cp:coreProperties>
</file>